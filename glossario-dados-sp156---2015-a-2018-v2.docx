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507" w:rsidRPr="00A708FD" w:rsidRDefault="00FB2507" w:rsidP="000E0AB5">
      <w:pPr>
        <w:tabs>
          <w:tab w:val="left" w:pos="3686"/>
        </w:tabs>
        <w:jc w:val="center"/>
        <w:rPr>
          <w:rFonts w:cstheme="minorHAnsi"/>
          <w:b/>
          <w:color w:val="1F497D" w:themeColor="text2"/>
        </w:rPr>
      </w:pPr>
      <w:r w:rsidRPr="00A708FD">
        <w:rPr>
          <w:rFonts w:cstheme="minorHAnsi"/>
          <w:b/>
          <w:noProof/>
          <w:color w:val="1F497D" w:themeColor="text2"/>
          <w:lang w:eastAsia="pt-BR"/>
        </w:rPr>
        <w:drawing>
          <wp:inline distT="0" distB="0" distL="0" distR="0" wp14:anchorId="16690773" wp14:editId="564F8770">
            <wp:extent cx="1052623" cy="103541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56 (para fundo bran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370" cy="1035169"/>
                    </a:xfrm>
                    <a:prstGeom prst="rect">
                      <a:avLst/>
                    </a:prstGeom>
                  </pic:spPr>
                </pic:pic>
              </a:graphicData>
            </a:graphic>
          </wp:inline>
        </w:drawing>
      </w:r>
    </w:p>
    <w:p w:rsidR="00061C74" w:rsidRPr="00A708FD" w:rsidRDefault="00542032" w:rsidP="00FB2507">
      <w:pPr>
        <w:jc w:val="center"/>
        <w:rPr>
          <w:rFonts w:cstheme="minorHAnsi"/>
          <w:b/>
          <w:color w:val="193B4B"/>
        </w:rPr>
      </w:pPr>
      <w:r w:rsidRPr="00A708FD">
        <w:rPr>
          <w:rFonts w:cstheme="minorHAnsi"/>
          <w:b/>
          <w:color w:val="193B4B"/>
          <w:sz w:val="40"/>
          <w:szCs w:val="32"/>
        </w:rPr>
        <w:t xml:space="preserve">Glossário </w:t>
      </w:r>
      <w:r w:rsidR="00F03191">
        <w:rPr>
          <w:rFonts w:cstheme="minorHAnsi"/>
          <w:b/>
          <w:color w:val="193B4B"/>
          <w:sz w:val="40"/>
          <w:szCs w:val="32"/>
        </w:rPr>
        <w:t>da Base de Dados do SP156</w:t>
      </w:r>
      <w:r w:rsidR="001A0734">
        <w:rPr>
          <w:rFonts w:cstheme="minorHAnsi"/>
          <w:b/>
          <w:color w:val="193B4B"/>
          <w:sz w:val="40"/>
          <w:szCs w:val="32"/>
        </w:rPr>
        <w:t xml:space="preserve"> – 2015 a 2018</w:t>
      </w:r>
    </w:p>
    <w:p w:rsidR="00EB7538" w:rsidRPr="00A708FD" w:rsidRDefault="00EB7538" w:rsidP="00EB7538">
      <w:pPr>
        <w:pStyle w:val="PargrafodaLista"/>
        <w:rPr>
          <w:rFonts w:cstheme="minorHAnsi"/>
          <w:b/>
          <w:color w:val="1F497D" w:themeColor="text2"/>
          <w:sz w:val="28"/>
          <w:szCs w:val="28"/>
        </w:rPr>
      </w:pPr>
    </w:p>
    <w:tbl>
      <w:tblPr>
        <w:tblStyle w:val="Tabelacomgrade"/>
        <w:tblW w:w="0" w:type="auto"/>
        <w:jc w:val="center"/>
        <w:tblInd w:w="-34" w:type="dxa"/>
        <w:tblBorders>
          <w:top w:val="none" w:sz="0" w:space="0" w:color="auto"/>
          <w:left w:val="none" w:sz="0" w:space="0" w:color="auto"/>
          <w:bottom w:val="none" w:sz="0" w:space="0" w:color="auto"/>
          <w:right w:val="none" w:sz="0" w:space="0" w:color="auto"/>
          <w:insideH w:val="single" w:sz="8" w:space="0" w:color="FF4F25"/>
          <w:insideV w:val="none" w:sz="0" w:space="0" w:color="auto"/>
        </w:tblBorders>
        <w:shd w:val="clear" w:color="auto" w:fill="1F497D" w:themeFill="text2"/>
        <w:tblLook w:val="04A0" w:firstRow="1" w:lastRow="0" w:firstColumn="1" w:lastColumn="0" w:noHBand="0" w:noVBand="1"/>
      </w:tblPr>
      <w:tblGrid>
        <w:gridCol w:w="34"/>
        <w:gridCol w:w="2235"/>
        <w:gridCol w:w="6733"/>
      </w:tblGrid>
      <w:tr w:rsidR="00185109" w:rsidRPr="00A708FD" w:rsidTr="00AE1B32">
        <w:trPr>
          <w:gridBefore w:val="1"/>
          <w:wBefore w:w="34" w:type="dxa"/>
          <w:jc w:val="center"/>
        </w:trPr>
        <w:tc>
          <w:tcPr>
            <w:tcW w:w="8968" w:type="dxa"/>
            <w:gridSpan w:val="2"/>
            <w:shd w:val="clear" w:color="auto" w:fill="E94F37"/>
          </w:tcPr>
          <w:p w:rsidR="00185109" w:rsidRPr="00A708FD" w:rsidRDefault="0002404C" w:rsidP="00185109">
            <w:pPr>
              <w:pStyle w:val="PargrafodaLista"/>
              <w:numPr>
                <w:ilvl w:val="0"/>
                <w:numId w:val="2"/>
              </w:numPr>
              <w:tabs>
                <w:tab w:val="left" w:pos="426"/>
              </w:tabs>
              <w:ind w:left="0" w:firstLine="0"/>
              <w:rPr>
                <w:rFonts w:cstheme="minorHAnsi"/>
                <w:b/>
                <w:color w:val="FFFFFF" w:themeColor="background1"/>
                <w:sz w:val="28"/>
                <w:szCs w:val="28"/>
              </w:rPr>
            </w:pPr>
            <w:r>
              <w:rPr>
                <w:rFonts w:eastAsia="Times New Roman" w:cstheme="minorHAnsi"/>
                <w:b/>
                <w:color w:val="FFFFFF" w:themeColor="background1"/>
                <w:sz w:val="28"/>
                <w:szCs w:val="28"/>
                <w:lang w:eastAsia="pt-BR"/>
              </w:rPr>
              <w:t>COLUNAS</w:t>
            </w:r>
          </w:p>
        </w:tc>
      </w:tr>
      <w:tr w:rsidR="00EB7538" w:rsidRPr="00A708FD" w:rsidTr="00AE1B32">
        <w:tblPrEx>
          <w:shd w:val="clear" w:color="auto" w:fill="auto"/>
        </w:tblPrEx>
        <w:trPr>
          <w:jc w:val="center"/>
        </w:trPr>
        <w:tc>
          <w:tcPr>
            <w:tcW w:w="2269" w:type="dxa"/>
            <w:gridSpan w:val="2"/>
          </w:tcPr>
          <w:p w:rsidR="00EB7538" w:rsidRPr="0002404C" w:rsidRDefault="0002404C" w:rsidP="007F7225">
            <w:pPr>
              <w:pStyle w:val="PargrafodaLista"/>
              <w:numPr>
                <w:ilvl w:val="1"/>
                <w:numId w:val="2"/>
              </w:numPr>
              <w:tabs>
                <w:tab w:val="left" w:pos="371"/>
              </w:tabs>
              <w:spacing w:before="240"/>
              <w:ind w:left="371" w:hanging="425"/>
              <w:rPr>
                <w:rFonts w:cstheme="minorHAnsi"/>
                <w:b/>
                <w:color w:val="E94F37"/>
                <w:sz w:val="24"/>
              </w:rPr>
            </w:pPr>
            <w:r w:rsidRPr="0002404C">
              <w:rPr>
                <w:rFonts w:cstheme="minorHAnsi"/>
                <w:b/>
                <w:color w:val="E94F37"/>
                <w:sz w:val="24"/>
              </w:rPr>
              <w:t>Data de Abertura</w:t>
            </w:r>
          </w:p>
        </w:tc>
        <w:tc>
          <w:tcPr>
            <w:tcW w:w="6733" w:type="dxa"/>
          </w:tcPr>
          <w:p w:rsidR="0002404C" w:rsidRPr="0002404C" w:rsidRDefault="00EB7538" w:rsidP="0002404C">
            <w:pPr>
              <w:spacing w:before="240" w:after="60"/>
              <w:jc w:val="both"/>
              <w:rPr>
                <w:rFonts w:eastAsia="Times New Roman" w:cstheme="minorHAnsi"/>
                <w:color w:val="000000"/>
                <w:lang w:eastAsia="pt-BR"/>
              </w:rPr>
            </w:pPr>
            <w:r w:rsidRPr="0002404C">
              <w:rPr>
                <w:rFonts w:eastAsia="Times New Roman" w:cstheme="minorHAnsi"/>
                <w:color w:val="000000"/>
                <w:lang w:eastAsia="pt-BR"/>
              </w:rPr>
              <w:t xml:space="preserve">Este </w:t>
            </w:r>
            <w:r w:rsidR="0002404C" w:rsidRPr="0002404C">
              <w:rPr>
                <w:rFonts w:eastAsia="Times New Roman" w:cstheme="minorHAnsi"/>
                <w:color w:val="000000"/>
                <w:lang w:eastAsia="pt-BR"/>
              </w:rPr>
              <w:t>dado</w:t>
            </w:r>
            <w:r w:rsidRPr="0002404C">
              <w:rPr>
                <w:rFonts w:eastAsia="Times New Roman" w:cstheme="minorHAnsi"/>
                <w:color w:val="000000"/>
                <w:lang w:eastAsia="pt-BR"/>
              </w:rPr>
              <w:t xml:space="preserve"> refere-se à </w:t>
            </w:r>
            <w:r w:rsidR="0002404C" w:rsidRPr="0002404C">
              <w:rPr>
                <w:rFonts w:eastAsia="Times New Roman" w:cstheme="minorHAnsi"/>
                <w:color w:val="000000"/>
                <w:lang w:eastAsia="pt-BR"/>
              </w:rPr>
              <w:t xml:space="preserve">data de </w:t>
            </w:r>
            <w:r w:rsidR="0002404C">
              <w:rPr>
                <w:rFonts w:eastAsia="Times New Roman" w:cstheme="minorHAnsi"/>
                <w:color w:val="000000"/>
                <w:lang w:eastAsia="pt-BR"/>
              </w:rPr>
              <w:t>abertura (</w:t>
            </w:r>
            <w:r w:rsidR="0002404C" w:rsidRPr="0002404C">
              <w:rPr>
                <w:rFonts w:eastAsia="Times New Roman" w:cstheme="minorHAnsi"/>
                <w:color w:val="000000"/>
                <w:lang w:eastAsia="pt-BR"/>
              </w:rPr>
              <w:t>solicitação</w:t>
            </w:r>
            <w:r w:rsidR="0002404C">
              <w:rPr>
                <w:rFonts w:eastAsia="Times New Roman" w:cstheme="minorHAnsi"/>
                <w:color w:val="000000"/>
                <w:lang w:eastAsia="pt-BR"/>
              </w:rPr>
              <w:t>)</w:t>
            </w:r>
            <w:r w:rsidR="0002404C" w:rsidRPr="0002404C">
              <w:rPr>
                <w:rFonts w:eastAsia="Times New Roman" w:cstheme="minorHAnsi"/>
                <w:color w:val="000000"/>
                <w:lang w:eastAsia="pt-BR"/>
              </w:rPr>
              <w:t xml:space="preserve"> do serviço pela</w:t>
            </w:r>
            <w:r w:rsidR="00987D3A">
              <w:rPr>
                <w:rFonts w:eastAsia="Times New Roman" w:cstheme="minorHAnsi"/>
                <w:color w:val="000000"/>
                <w:lang w:eastAsia="pt-BR"/>
              </w:rPr>
              <w:t>/o</w:t>
            </w:r>
            <w:r w:rsidR="0002404C" w:rsidRPr="0002404C">
              <w:rPr>
                <w:rFonts w:eastAsia="Times New Roman" w:cstheme="minorHAnsi"/>
                <w:color w:val="000000"/>
                <w:lang w:eastAsia="pt-BR"/>
              </w:rPr>
              <w:t xml:space="preserve"> cidadã/cidadão, </w:t>
            </w:r>
            <w:r w:rsidR="001B682C">
              <w:rPr>
                <w:rFonts w:eastAsia="Times New Roman" w:cstheme="minorHAnsi"/>
                <w:color w:val="000000"/>
                <w:lang w:eastAsia="pt-BR"/>
              </w:rPr>
              <w:t>por meio de qualquer um</w:t>
            </w:r>
            <w:r w:rsidR="0002404C" w:rsidRPr="0002404C">
              <w:rPr>
                <w:rFonts w:eastAsia="Times New Roman" w:cstheme="minorHAnsi"/>
                <w:color w:val="000000"/>
                <w:lang w:eastAsia="pt-BR"/>
              </w:rPr>
              <w:t xml:space="preserve"> dos canais de atendimento </w:t>
            </w:r>
            <w:r w:rsidR="0002404C">
              <w:rPr>
                <w:rFonts w:eastAsia="Times New Roman" w:cstheme="minorHAnsi"/>
                <w:color w:val="000000"/>
                <w:lang w:eastAsia="pt-BR"/>
              </w:rPr>
              <w:t>SP</w:t>
            </w:r>
            <w:r w:rsidR="0002404C" w:rsidRPr="0002404C">
              <w:rPr>
                <w:rFonts w:eastAsia="Times New Roman" w:cstheme="minorHAnsi"/>
                <w:color w:val="000000"/>
                <w:lang w:eastAsia="pt-BR"/>
              </w:rPr>
              <w:t xml:space="preserve">156 (Aplicativo móvel, Central Telefônica, </w:t>
            </w:r>
            <w:r w:rsidR="0002404C">
              <w:rPr>
                <w:rFonts w:eastAsia="Times New Roman" w:cstheme="minorHAnsi"/>
                <w:color w:val="000000"/>
                <w:lang w:eastAsia="pt-BR"/>
              </w:rPr>
              <w:t xml:space="preserve">Portal </w:t>
            </w:r>
            <w:r w:rsidR="00987D3A">
              <w:rPr>
                <w:rFonts w:eastAsia="Times New Roman" w:cstheme="minorHAnsi"/>
                <w:color w:val="000000"/>
                <w:lang w:eastAsia="pt-BR"/>
              </w:rPr>
              <w:t>de Atendimento</w:t>
            </w:r>
            <w:proofErr w:type="gramStart"/>
            <w:r w:rsidR="00987D3A">
              <w:rPr>
                <w:rFonts w:eastAsia="Times New Roman" w:cstheme="minorHAnsi"/>
                <w:color w:val="000000"/>
                <w:lang w:eastAsia="pt-BR"/>
              </w:rPr>
              <w:t xml:space="preserve"> )</w:t>
            </w:r>
            <w:proofErr w:type="gramEnd"/>
            <w:r w:rsidR="00987D3A">
              <w:rPr>
                <w:rFonts w:eastAsia="Times New Roman" w:cstheme="minorHAnsi"/>
                <w:color w:val="000000"/>
                <w:lang w:eastAsia="pt-BR"/>
              </w:rPr>
              <w:t xml:space="preserve"> ou de outros canais integrados a ele (Praças de Atendimento das Prefeituras Regionais</w:t>
            </w:r>
            <w:r w:rsidR="0002404C">
              <w:rPr>
                <w:rFonts w:eastAsia="Times New Roman" w:cstheme="minorHAnsi"/>
                <w:color w:val="000000"/>
                <w:lang w:eastAsia="pt-BR"/>
              </w:rPr>
              <w:t xml:space="preserve">, </w:t>
            </w:r>
            <w:r w:rsidR="0002404C" w:rsidRPr="0002404C">
              <w:rPr>
                <w:rFonts w:eastAsia="Times New Roman" w:cstheme="minorHAnsi"/>
                <w:color w:val="000000"/>
                <w:lang w:eastAsia="pt-BR"/>
              </w:rPr>
              <w:t>Cia de Eng. de Tráfego – CET e Polícia Militar -  PM)</w:t>
            </w:r>
            <w:r w:rsidR="0002404C">
              <w:rPr>
                <w:rFonts w:eastAsia="Times New Roman" w:cstheme="minorHAnsi"/>
                <w:color w:val="000000"/>
                <w:lang w:eastAsia="pt-BR"/>
              </w:rPr>
              <w:t>.</w:t>
            </w:r>
          </w:p>
          <w:p w:rsidR="007F7225" w:rsidRDefault="007F7225" w:rsidP="007F7225">
            <w:pPr>
              <w:spacing w:before="240" w:after="60"/>
              <w:jc w:val="both"/>
              <w:rPr>
                <w:rFonts w:eastAsia="Times New Roman" w:cstheme="minorHAnsi"/>
                <w:color w:val="000000"/>
                <w:lang w:eastAsia="pt-BR"/>
              </w:rPr>
            </w:pPr>
            <w:r>
              <w:rPr>
                <w:rFonts w:eastAsia="Times New Roman" w:cstheme="minorHAnsi"/>
                <w:color w:val="000000"/>
                <w:lang w:eastAsia="pt-BR"/>
              </w:rPr>
              <w:t>Estão disponíveis os dados</w:t>
            </w:r>
            <w:r w:rsidR="001B682C">
              <w:rPr>
                <w:rFonts w:eastAsia="Times New Roman" w:cstheme="minorHAnsi"/>
                <w:color w:val="000000"/>
                <w:lang w:eastAsia="pt-BR"/>
              </w:rPr>
              <w:t xml:space="preserve"> </w:t>
            </w:r>
            <w:r>
              <w:rPr>
                <w:rFonts w:eastAsia="Times New Roman" w:cstheme="minorHAnsi"/>
                <w:color w:val="000000"/>
                <w:lang w:eastAsia="pt-BR"/>
              </w:rPr>
              <w:t>a partir do ano de 201</w:t>
            </w:r>
            <w:r w:rsidR="001A0734">
              <w:rPr>
                <w:rFonts w:eastAsia="Times New Roman" w:cstheme="minorHAnsi"/>
                <w:color w:val="000000"/>
                <w:lang w:eastAsia="pt-BR"/>
              </w:rPr>
              <w:t>5</w:t>
            </w:r>
            <w:r w:rsidR="001B682C">
              <w:rPr>
                <w:rFonts w:eastAsia="Times New Roman" w:cstheme="minorHAnsi"/>
                <w:color w:val="000000"/>
                <w:lang w:eastAsia="pt-BR"/>
              </w:rPr>
              <w:t>, divididos a cada seis meses, sendo que o Primeiro Semestre inclui as solicitações abertas de 01 de Janeiro até 30 de Junho e o Segundo Semestre, de 01 de Julho até 31 de Dezembro</w:t>
            </w:r>
            <w:r>
              <w:rPr>
                <w:rFonts w:eastAsia="Times New Roman" w:cstheme="minorHAnsi"/>
                <w:color w:val="000000"/>
                <w:lang w:eastAsia="pt-BR"/>
              </w:rPr>
              <w:t xml:space="preserve"> de cada ano.</w:t>
            </w:r>
          </w:p>
          <w:p w:rsidR="00185109" w:rsidRPr="00A708FD" w:rsidRDefault="007F7225" w:rsidP="004B01EF">
            <w:pPr>
              <w:spacing w:before="240" w:after="60"/>
              <w:jc w:val="both"/>
              <w:rPr>
                <w:rFonts w:eastAsia="Times New Roman" w:cstheme="minorHAnsi"/>
                <w:color w:val="000000"/>
                <w:lang w:eastAsia="pt-BR"/>
              </w:rPr>
            </w:pPr>
            <w:r>
              <w:rPr>
                <w:rFonts w:eastAsia="Times New Roman" w:cstheme="minorHAnsi"/>
                <w:color w:val="000000"/>
                <w:lang w:eastAsia="pt-BR"/>
              </w:rPr>
              <w:t>A</w:t>
            </w:r>
            <w:r w:rsidR="001B682C">
              <w:rPr>
                <w:rFonts w:eastAsia="Times New Roman" w:cstheme="minorHAnsi"/>
                <w:color w:val="000000"/>
                <w:lang w:eastAsia="pt-BR"/>
              </w:rPr>
              <w:t xml:space="preserve">s </w:t>
            </w:r>
            <w:r>
              <w:rPr>
                <w:rFonts w:eastAsia="Times New Roman" w:cstheme="minorHAnsi"/>
                <w:color w:val="000000"/>
                <w:lang w:eastAsia="pt-BR"/>
              </w:rPr>
              <w:t>datas apresentadas em cada</w:t>
            </w:r>
            <w:r w:rsidR="001B682C">
              <w:rPr>
                <w:rFonts w:eastAsia="Times New Roman" w:cstheme="minorHAnsi"/>
                <w:color w:val="000000"/>
                <w:lang w:eastAsia="pt-BR"/>
              </w:rPr>
              <w:t xml:space="preserve"> relatório</w:t>
            </w:r>
            <w:r>
              <w:rPr>
                <w:rFonts w:eastAsia="Times New Roman" w:cstheme="minorHAnsi"/>
                <w:color w:val="000000"/>
                <w:lang w:eastAsia="pt-BR"/>
              </w:rPr>
              <w:t xml:space="preserve"> compreende</w:t>
            </w:r>
            <w:r w:rsidR="004B01EF">
              <w:rPr>
                <w:rFonts w:eastAsia="Times New Roman" w:cstheme="minorHAnsi"/>
                <w:color w:val="000000"/>
                <w:lang w:eastAsia="pt-BR"/>
              </w:rPr>
              <w:t>m</w:t>
            </w:r>
            <w:r>
              <w:rPr>
                <w:rFonts w:eastAsia="Times New Roman" w:cstheme="minorHAnsi"/>
                <w:color w:val="000000"/>
                <w:lang w:eastAsia="pt-BR"/>
              </w:rPr>
              <w:t xml:space="preserve"> somente</w:t>
            </w:r>
            <w:r w:rsidR="001B682C">
              <w:rPr>
                <w:rFonts w:eastAsia="Times New Roman" w:cstheme="minorHAnsi"/>
                <w:color w:val="000000"/>
                <w:lang w:eastAsia="pt-BR"/>
              </w:rPr>
              <w:t xml:space="preserve"> as solicitações abertas </w:t>
            </w:r>
            <w:r>
              <w:rPr>
                <w:rFonts w:eastAsia="Times New Roman" w:cstheme="minorHAnsi"/>
                <w:color w:val="000000"/>
                <w:lang w:eastAsia="pt-BR"/>
              </w:rPr>
              <w:t>no período</w:t>
            </w:r>
            <w:r w:rsidR="001B682C">
              <w:rPr>
                <w:rFonts w:eastAsia="Times New Roman" w:cstheme="minorHAnsi"/>
                <w:color w:val="000000"/>
                <w:lang w:eastAsia="pt-BR"/>
              </w:rPr>
              <w:t xml:space="preserve"> </w:t>
            </w:r>
            <w:r>
              <w:rPr>
                <w:rFonts w:eastAsia="Times New Roman" w:cstheme="minorHAnsi"/>
                <w:color w:val="000000"/>
                <w:lang w:eastAsia="pt-BR"/>
              </w:rPr>
              <w:t xml:space="preserve">indicado </w:t>
            </w:r>
            <w:r w:rsidR="001B682C">
              <w:rPr>
                <w:rFonts w:eastAsia="Times New Roman" w:cstheme="minorHAnsi"/>
                <w:color w:val="000000"/>
                <w:lang w:eastAsia="pt-BR"/>
              </w:rPr>
              <w:t>pelo relatório baixado</w:t>
            </w:r>
            <w:r w:rsidR="00E93817">
              <w:rPr>
                <w:rFonts w:eastAsia="Times New Roman" w:cstheme="minorHAnsi"/>
                <w:color w:val="000000"/>
                <w:lang w:eastAsia="pt-BR"/>
              </w:rPr>
              <w:t>. Por exemplo:</w:t>
            </w:r>
            <w:r w:rsidR="001B682C">
              <w:rPr>
                <w:rFonts w:eastAsia="Times New Roman" w:cstheme="minorHAnsi"/>
                <w:color w:val="000000"/>
                <w:lang w:eastAsia="pt-BR"/>
              </w:rPr>
              <w:t xml:space="preserve"> o relatório </w:t>
            </w:r>
            <w:r w:rsidR="001B682C" w:rsidRPr="001B682C">
              <w:rPr>
                <w:rFonts w:eastAsia="Times New Roman" w:cstheme="minorHAnsi"/>
                <w:color w:val="000000"/>
                <w:lang w:eastAsia="pt-BR"/>
              </w:rPr>
              <w:t>“</w:t>
            </w:r>
            <w:hyperlink r:id="rId10" w:tooltip="Dados do SP156 - 2° SEM 2017" w:history="1">
              <w:r w:rsidR="001B682C" w:rsidRPr="001B682C">
                <w:rPr>
                  <w:rFonts w:eastAsia="Times New Roman" w:cstheme="minorHAnsi"/>
                  <w:lang w:eastAsia="pt-BR"/>
                </w:rPr>
                <w:t>Dados do SP156 - 2° SEM 2017</w:t>
              </w:r>
            </w:hyperlink>
            <w:r w:rsidR="001B682C" w:rsidRPr="001B682C">
              <w:rPr>
                <w:rFonts w:eastAsia="Times New Roman" w:cstheme="minorHAnsi"/>
                <w:color w:val="000000"/>
                <w:lang w:eastAsia="pt-BR"/>
              </w:rPr>
              <w:t>”</w:t>
            </w:r>
            <w:r w:rsidR="004B01EF">
              <w:t xml:space="preserve"> apresenta</w:t>
            </w:r>
            <w:r w:rsidR="001B682C">
              <w:t xml:space="preserve"> apenas dados das solicitações abertas no segundo semestre de 2017 - de 01/07/2017 a 31/12</w:t>
            </w:r>
            <w:r w:rsidR="001B682C">
              <w:rPr>
                <w:rFonts w:eastAsia="Times New Roman" w:cstheme="minorHAnsi"/>
                <w:color w:val="000000"/>
                <w:lang w:eastAsia="pt-BR"/>
              </w:rPr>
              <w:t>/2017.</w:t>
            </w:r>
          </w:p>
        </w:tc>
      </w:tr>
      <w:tr w:rsidR="00EB7538" w:rsidRPr="00A708FD" w:rsidTr="00AE1B32">
        <w:tblPrEx>
          <w:shd w:val="clear" w:color="auto" w:fill="auto"/>
        </w:tblPrEx>
        <w:trPr>
          <w:jc w:val="center"/>
        </w:trPr>
        <w:tc>
          <w:tcPr>
            <w:tcW w:w="2269" w:type="dxa"/>
            <w:gridSpan w:val="2"/>
          </w:tcPr>
          <w:p w:rsidR="00EB7538" w:rsidRPr="00A708FD" w:rsidRDefault="00185109" w:rsidP="007F7225">
            <w:pPr>
              <w:pStyle w:val="PargrafodaLista"/>
              <w:spacing w:before="240"/>
              <w:ind w:left="371" w:hanging="371"/>
              <w:rPr>
                <w:rFonts w:cstheme="minorHAnsi"/>
                <w:b/>
                <w:color w:val="E94F37"/>
                <w:sz w:val="24"/>
              </w:rPr>
            </w:pPr>
            <w:r w:rsidRPr="00A708FD">
              <w:rPr>
                <w:rFonts w:cstheme="minorHAnsi"/>
                <w:b/>
                <w:color w:val="E94F37"/>
                <w:sz w:val="24"/>
              </w:rPr>
              <w:t xml:space="preserve">1.2. </w:t>
            </w:r>
            <w:r w:rsidR="007F7225">
              <w:rPr>
                <w:rFonts w:cstheme="minorHAnsi"/>
                <w:b/>
                <w:color w:val="E94F37"/>
                <w:sz w:val="24"/>
              </w:rPr>
              <w:t>Hora de Abertura</w:t>
            </w:r>
          </w:p>
        </w:tc>
        <w:tc>
          <w:tcPr>
            <w:tcW w:w="6733" w:type="dxa"/>
          </w:tcPr>
          <w:p w:rsidR="00EB7538" w:rsidRPr="00A708FD" w:rsidRDefault="007F7225" w:rsidP="00542032">
            <w:pPr>
              <w:spacing w:before="240" w:after="60"/>
              <w:jc w:val="both"/>
              <w:rPr>
                <w:rFonts w:eastAsia="Times New Roman" w:cstheme="minorHAnsi"/>
                <w:color w:val="000000"/>
                <w:lang w:eastAsia="pt-BR"/>
              </w:rPr>
            </w:pPr>
            <w:r>
              <w:rPr>
                <w:rFonts w:eastAsia="Times New Roman" w:cstheme="minorHAnsi"/>
                <w:color w:val="000000"/>
                <w:lang w:eastAsia="pt-BR"/>
              </w:rPr>
              <w:t xml:space="preserve">Apresenta a hora em que a solicitação foi aberta, em formato 24 horas (de </w:t>
            </w:r>
            <w:proofErr w:type="gramStart"/>
            <w:r>
              <w:rPr>
                <w:rFonts w:eastAsia="Times New Roman" w:cstheme="minorHAnsi"/>
                <w:color w:val="000000"/>
                <w:lang w:eastAsia="pt-BR"/>
              </w:rPr>
              <w:t>00:00</w:t>
            </w:r>
            <w:proofErr w:type="gramEnd"/>
            <w:r>
              <w:rPr>
                <w:rFonts w:eastAsia="Times New Roman" w:cstheme="minorHAnsi"/>
                <w:color w:val="000000"/>
                <w:lang w:eastAsia="pt-BR"/>
              </w:rPr>
              <w:t xml:space="preserve"> a 23:59)</w:t>
            </w:r>
            <w:r w:rsidR="00185109" w:rsidRPr="00A708FD">
              <w:rPr>
                <w:rFonts w:eastAsia="Times New Roman" w:cstheme="minorHAnsi"/>
                <w:color w:val="000000"/>
                <w:lang w:eastAsia="pt-BR"/>
              </w:rPr>
              <w:t>.</w:t>
            </w:r>
          </w:p>
        </w:tc>
      </w:tr>
      <w:tr w:rsidR="00EB7538" w:rsidRPr="00A708FD" w:rsidTr="00AE1B32">
        <w:tblPrEx>
          <w:shd w:val="clear" w:color="auto" w:fill="auto"/>
        </w:tblPrEx>
        <w:trPr>
          <w:jc w:val="center"/>
        </w:trPr>
        <w:tc>
          <w:tcPr>
            <w:tcW w:w="2269" w:type="dxa"/>
            <w:gridSpan w:val="2"/>
          </w:tcPr>
          <w:p w:rsidR="00EB7538" w:rsidRPr="00A708FD" w:rsidRDefault="00185109" w:rsidP="00B052CA">
            <w:pPr>
              <w:pStyle w:val="PargrafodaLista"/>
              <w:spacing w:before="240"/>
              <w:ind w:left="371" w:hanging="371"/>
              <w:rPr>
                <w:rFonts w:cstheme="minorHAnsi"/>
                <w:b/>
                <w:color w:val="E94F37"/>
                <w:sz w:val="24"/>
              </w:rPr>
            </w:pPr>
            <w:r w:rsidRPr="00A708FD">
              <w:rPr>
                <w:rFonts w:cstheme="minorHAnsi"/>
                <w:b/>
                <w:color w:val="E94F37"/>
                <w:sz w:val="24"/>
              </w:rPr>
              <w:t xml:space="preserve">1.3. </w:t>
            </w:r>
            <w:r w:rsidR="007F7225">
              <w:rPr>
                <w:rFonts w:cstheme="minorHAnsi"/>
                <w:b/>
                <w:color w:val="E94F37"/>
                <w:sz w:val="24"/>
              </w:rPr>
              <w:t>Logradouro</w:t>
            </w:r>
            <w:r w:rsidR="00684F03">
              <w:rPr>
                <w:rFonts w:cstheme="minorHAnsi"/>
                <w:b/>
                <w:color w:val="E94F37"/>
                <w:sz w:val="24"/>
              </w:rPr>
              <w:t xml:space="preserve">, Número, CEP, Prefeitura Regional e </w:t>
            </w:r>
            <w:proofErr w:type="gramStart"/>
            <w:r w:rsidR="00684F03">
              <w:rPr>
                <w:rFonts w:cstheme="minorHAnsi"/>
                <w:b/>
                <w:color w:val="E94F37"/>
                <w:sz w:val="24"/>
              </w:rPr>
              <w:t>Distrito</w:t>
            </w:r>
            <w:proofErr w:type="gramEnd"/>
          </w:p>
        </w:tc>
        <w:tc>
          <w:tcPr>
            <w:tcW w:w="6733" w:type="dxa"/>
          </w:tcPr>
          <w:p w:rsidR="00B175F4" w:rsidRDefault="00684F03" w:rsidP="00684F03">
            <w:pPr>
              <w:spacing w:before="240" w:after="60"/>
              <w:jc w:val="both"/>
              <w:rPr>
                <w:rFonts w:eastAsia="Times New Roman" w:cstheme="minorHAnsi"/>
                <w:lang w:eastAsia="pt-BR"/>
              </w:rPr>
            </w:pPr>
            <w:r>
              <w:rPr>
                <w:rFonts w:eastAsia="Times New Roman" w:cstheme="minorHAnsi"/>
                <w:lang w:eastAsia="pt-BR"/>
              </w:rPr>
              <w:t xml:space="preserve">Estes cinco campos, juntos, compõem o </w:t>
            </w:r>
            <w:r w:rsidR="00173252">
              <w:rPr>
                <w:rFonts w:eastAsia="Times New Roman" w:cstheme="minorHAnsi"/>
                <w:lang w:eastAsia="pt-BR"/>
              </w:rPr>
              <w:t>endereço</w:t>
            </w:r>
            <w:r>
              <w:rPr>
                <w:rFonts w:eastAsia="Times New Roman" w:cstheme="minorHAnsi"/>
                <w:lang w:eastAsia="pt-BR"/>
              </w:rPr>
              <w:t xml:space="preserve"> do local onde cada solicitação deverá ser atendida. </w:t>
            </w:r>
          </w:p>
          <w:p w:rsidR="00684F03" w:rsidRDefault="00684F03" w:rsidP="00684F03">
            <w:pPr>
              <w:spacing w:before="240" w:after="60"/>
              <w:jc w:val="both"/>
              <w:rPr>
                <w:rFonts w:eastAsia="Times New Roman" w:cstheme="minorHAnsi"/>
                <w:lang w:eastAsia="pt-BR"/>
              </w:rPr>
            </w:pPr>
            <w:r w:rsidRPr="00684F03">
              <w:rPr>
                <w:rFonts w:eastAsia="Times New Roman" w:cstheme="minorHAnsi"/>
                <w:i/>
                <w:lang w:eastAsia="pt-BR"/>
              </w:rPr>
              <w:t>Logradouro</w:t>
            </w:r>
            <w:r>
              <w:rPr>
                <w:rFonts w:eastAsia="Times New Roman" w:cstheme="minorHAnsi"/>
                <w:i/>
                <w:lang w:eastAsia="pt-BR"/>
              </w:rPr>
              <w:t xml:space="preserve"> </w:t>
            </w:r>
            <w:r>
              <w:rPr>
                <w:rFonts w:eastAsia="Times New Roman" w:cstheme="minorHAnsi"/>
                <w:lang w:eastAsia="pt-BR"/>
              </w:rPr>
              <w:t xml:space="preserve">refere-se ao </w:t>
            </w:r>
            <w:r w:rsidR="00F47A7C">
              <w:rPr>
                <w:rFonts w:eastAsia="Times New Roman" w:cstheme="minorHAnsi"/>
                <w:lang w:eastAsia="pt-BR"/>
              </w:rPr>
              <w:t xml:space="preserve">nome da via </w:t>
            </w:r>
            <w:r>
              <w:rPr>
                <w:rFonts w:eastAsia="Times New Roman" w:cstheme="minorHAnsi"/>
                <w:lang w:eastAsia="pt-BR"/>
              </w:rPr>
              <w:t>(rua, avenida, estrada, alameda,</w:t>
            </w:r>
            <w:r w:rsidR="00F47A7C">
              <w:rPr>
                <w:rFonts w:eastAsia="Times New Roman" w:cstheme="minorHAnsi"/>
                <w:lang w:eastAsia="pt-BR"/>
              </w:rPr>
              <w:t xml:space="preserve"> </w:t>
            </w:r>
            <w:r w:rsidR="00B052CA">
              <w:rPr>
                <w:rFonts w:eastAsia="Times New Roman" w:cstheme="minorHAnsi"/>
                <w:lang w:eastAsia="pt-BR"/>
              </w:rPr>
              <w:t xml:space="preserve">acesso, ponte, viaduto, </w:t>
            </w:r>
            <w:proofErr w:type="spellStart"/>
            <w:r w:rsidR="00F47A7C">
              <w:rPr>
                <w:rFonts w:eastAsia="Times New Roman" w:cstheme="minorHAnsi"/>
                <w:lang w:eastAsia="pt-BR"/>
              </w:rPr>
              <w:t>etc</w:t>
            </w:r>
            <w:proofErr w:type="spellEnd"/>
            <w:r w:rsidR="00F47A7C">
              <w:rPr>
                <w:rFonts w:eastAsia="Times New Roman" w:cstheme="minorHAnsi"/>
                <w:lang w:eastAsia="pt-BR"/>
              </w:rPr>
              <w:t>), praça, largo ou outros locais</w:t>
            </w:r>
            <w:r>
              <w:rPr>
                <w:rFonts w:eastAsia="Times New Roman" w:cstheme="minorHAnsi"/>
                <w:lang w:eastAsia="pt-BR"/>
              </w:rPr>
              <w:t xml:space="preserve"> onde a solicitação deverá ser atendida</w:t>
            </w:r>
            <w:r w:rsidR="00F47A7C">
              <w:rPr>
                <w:rFonts w:eastAsia="Times New Roman" w:cstheme="minorHAnsi"/>
                <w:lang w:eastAsia="pt-BR"/>
              </w:rPr>
              <w:t>. Exemplos: Rua Barra Funda, Avenida Paulista, Praça 14 Bis, Largo do Rosário.</w:t>
            </w:r>
          </w:p>
          <w:p w:rsidR="00684F03" w:rsidRDefault="00684F03" w:rsidP="00B052CA">
            <w:pPr>
              <w:spacing w:before="240" w:after="60"/>
              <w:jc w:val="both"/>
              <w:rPr>
                <w:rFonts w:eastAsia="Times New Roman" w:cstheme="minorHAnsi"/>
                <w:lang w:eastAsia="pt-BR"/>
              </w:rPr>
            </w:pPr>
            <w:r w:rsidRPr="00F47A7C">
              <w:rPr>
                <w:rFonts w:eastAsia="Times New Roman" w:cstheme="minorHAnsi"/>
                <w:i/>
                <w:lang w:eastAsia="pt-BR"/>
              </w:rPr>
              <w:t>Número</w:t>
            </w:r>
            <w:r>
              <w:rPr>
                <w:rFonts w:eastAsia="Times New Roman" w:cstheme="minorHAnsi"/>
                <w:lang w:eastAsia="pt-BR"/>
              </w:rPr>
              <w:t xml:space="preserve"> é </w:t>
            </w:r>
            <w:r w:rsidR="00F47A7C">
              <w:rPr>
                <w:rFonts w:eastAsia="Times New Roman" w:cstheme="minorHAnsi"/>
                <w:lang w:eastAsia="pt-BR"/>
              </w:rPr>
              <w:t>a indicação, exata ou aproximada, d</w:t>
            </w:r>
            <w:r w:rsidR="00B052CA">
              <w:rPr>
                <w:rFonts w:eastAsia="Times New Roman" w:cstheme="minorHAnsi"/>
                <w:lang w:eastAsia="pt-BR"/>
              </w:rPr>
              <w:t>o</w:t>
            </w:r>
            <w:r w:rsidR="00F47A7C">
              <w:rPr>
                <w:rFonts w:eastAsia="Times New Roman" w:cstheme="minorHAnsi"/>
                <w:lang w:eastAsia="pt-BR"/>
              </w:rPr>
              <w:t xml:space="preserve"> ponto da via ou do local onde a solicitação deverá ser atendida, </w:t>
            </w:r>
            <w:r w:rsidR="00B052CA">
              <w:rPr>
                <w:rFonts w:eastAsia="Times New Roman" w:cstheme="minorHAnsi"/>
                <w:lang w:eastAsia="pt-BR"/>
              </w:rPr>
              <w:t xml:space="preserve">usando como base a numeração </w:t>
            </w:r>
            <w:r w:rsidR="00F47A7C">
              <w:rPr>
                <w:rFonts w:eastAsia="Times New Roman" w:cstheme="minorHAnsi"/>
                <w:lang w:eastAsia="pt-BR"/>
              </w:rPr>
              <w:t>das edificações</w:t>
            </w:r>
            <w:r w:rsidR="004B01EF">
              <w:rPr>
                <w:rFonts w:eastAsia="Times New Roman" w:cstheme="minorHAnsi"/>
                <w:lang w:eastAsia="pt-BR"/>
              </w:rPr>
              <w:t xml:space="preserve"> daquele logradouro</w:t>
            </w:r>
            <w:r w:rsidR="00F47A7C">
              <w:rPr>
                <w:rFonts w:eastAsia="Times New Roman" w:cstheme="minorHAnsi"/>
                <w:lang w:eastAsia="pt-BR"/>
              </w:rPr>
              <w:t xml:space="preserve"> (casas, edifícios, </w:t>
            </w:r>
            <w:proofErr w:type="spellStart"/>
            <w:r w:rsidR="00F47A7C">
              <w:rPr>
                <w:rFonts w:eastAsia="Times New Roman" w:cstheme="minorHAnsi"/>
                <w:lang w:eastAsia="pt-BR"/>
              </w:rPr>
              <w:t>etc</w:t>
            </w:r>
            <w:proofErr w:type="spellEnd"/>
            <w:r w:rsidR="00F47A7C">
              <w:rPr>
                <w:rFonts w:eastAsia="Times New Roman" w:cstheme="minorHAnsi"/>
                <w:lang w:eastAsia="pt-BR"/>
              </w:rPr>
              <w:t>)</w:t>
            </w:r>
            <w:r w:rsidR="00B052CA">
              <w:rPr>
                <w:rFonts w:eastAsia="Times New Roman" w:cstheme="minorHAnsi"/>
                <w:lang w:eastAsia="pt-BR"/>
              </w:rPr>
              <w:t xml:space="preserve">. </w:t>
            </w:r>
          </w:p>
          <w:p w:rsidR="003E461D" w:rsidRDefault="003E461D" w:rsidP="003E461D">
            <w:pPr>
              <w:spacing w:before="240" w:after="60"/>
              <w:jc w:val="both"/>
              <w:rPr>
                <w:rFonts w:eastAsia="Times New Roman" w:cstheme="minorHAnsi"/>
                <w:lang w:eastAsia="pt-BR"/>
              </w:rPr>
            </w:pPr>
            <w:r>
              <w:rPr>
                <w:rFonts w:eastAsia="Times New Roman" w:cstheme="minorHAnsi"/>
                <w:i/>
                <w:lang w:eastAsia="pt-BR"/>
              </w:rPr>
              <w:t xml:space="preserve">CEP </w:t>
            </w:r>
            <w:r>
              <w:rPr>
                <w:rFonts w:eastAsia="Times New Roman" w:cstheme="minorHAnsi"/>
                <w:lang w:eastAsia="pt-BR"/>
              </w:rPr>
              <w:t>é o Código de Endereçamento Postal</w:t>
            </w:r>
            <w:r w:rsidR="00974AF9">
              <w:rPr>
                <w:rFonts w:eastAsia="Times New Roman" w:cstheme="minorHAnsi"/>
                <w:lang w:eastAsia="pt-BR"/>
              </w:rPr>
              <w:t>,</w:t>
            </w:r>
            <w:r>
              <w:rPr>
                <w:rFonts w:eastAsia="Times New Roman" w:cstheme="minorHAnsi"/>
                <w:lang w:eastAsia="pt-BR"/>
              </w:rPr>
              <w:t xml:space="preserve"> </w:t>
            </w:r>
            <w:r w:rsidR="00974AF9">
              <w:rPr>
                <w:rFonts w:eastAsia="Times New Roman" w:cstheme="minorHAnsi"/>
                <w:lang w:eastAsia="pt-BR"/>
              </w:rPr>
              <w:t xml:space="preserve">cadastrado pelos Correios, </w:t>
            </w:r>
            <w:r>
              <w:rPr>
                <w:rFonts w:eastAsia="Times New Roman" w:cstheme="minorHAnsi"/>
                <w:lang w:eastAsia="pt-BR"/>
              </w:rPr>
              <w:t>da via e do número</w:t>
            </w:r>
            <w:r w:rsidR="00974AF9">
              <w:rPr>
                <w:rFonts w:eastAsia="Times New Roman" w:cstheme="minorHAnsi"/>
                <w:lang w:eastAsia="pt-BR"/>
              </w:rPr>
              <w:t xml:space="preserve"> do local de atendimento da solicitação, e auxilia na precisão do dado de endereçamento</w:t>
            </w:r>
            <w:r w:rsidR="00893C6E">
              <w:rPr>
                <w:rFonts w:eastAsia="Times New Roman" w:cstheme="minorHAnsi"/>
                <w:lang w:eastAsia="pt-BR"/>
              </w:rPr>
              <w:t>, indicando lado par ou ímpar da via</w:t>
            </w:r>
            <w:r w:rsidR="00974AF9">
              <w:rPr>
                <w:rFonts w:eastAsia="Times New Roman" w:cstheme="minorHAnsi"/>
                <w:lang w:eastAsia="pt-BR"/>
              </w:rPr>
              <w:t>.</w:t>
            </w:r>
          </w:p>
          <w:p w:rsidR="00974AF9" w:rsidRDefault="00974AF9" w:rsidP="00974AF9">
            <w:pPr>
              <w:spacing w:before="240" w:after="60"/>
              <w:jc w:val="both"/>
              <w:rPr>
                <w:rFonts w:eastAsia="Times New Roman" w:cstheme="minorHAnsi"/>
                <w:lang w:eastAsia="pt-BR"/>
              </w:rPr>
            </w:pPr>
            <w:r>
              <w:rPr>
                <w:rFonts w:eastAsia="Times New Roman" w:cstheme="minorHAnsi"/>
                <w:i/>
                <w:lang w:eastAsia="pt-BR"/>
              </w:rPr>
              <w:lastRenderedPageBreak/>
              <w:t xml:space="preserve">Prefeitura Regional e Distritos </w:t>
            </w:r>
            <w:r w:rsidRPr="00974AF9">
              <w:rPr>
                <w:rFonts w:eastAsia="Times New Roman" w:cstheme="minorHAnsi"/>
                <w:lang w:eastAsia="pt-BR"/>
              </w:rPr>
              <w:t>são</w:t>
            </w:r>
            <w:r>
              <w:rPr>
                <w:rFonts w:eastAsia="Times New Roman" w:cstheme="minorHAnsi"/>
                <w:i/>
                <w:lang w:eastAsia="pt-BR"/>
              </w:rPr>
              <w:t xml:space="preserve"> </w:t>
            </w:r>
            <w:r>
              <w:rPr>
                <w:rFonts w:eastAsia="Times New Roman" w:cstheme="minorHAnsi"/>
                <w:lang w:eastAsia="pt-BR"/>
              </w:rPr>
              <w:t>divisões político-administrativas oficiais da Cidade de São Paulo. O território municipal é dividido em Prefeituras Regionais, que estão subdivididas em Distritos. Estes dois campos auxiliam tanto na precisão do endereçamento como no encaminhamento das solicitações para os órgãos responsáveis pelo seu atendimento ou resolução.</w:t>
            </w:r>
          </w:p>
          <w:p w:rsidR="003D7F4C" w:rsidRDefault="00974AF9" w:rsidP="003D7F4C">
            <w:pPr>
              <w:spacing w:before="240" w:after="60"/>
              <w:jc w:val="both"/>
              <w:rPr>
                <w:rFonts w:eastAsia="Times New Roman" w:cstheme="minorHAnsi"/>
                <w:lang w:eastAsia="pt-BR"/>
              </w:rPr>
            </w:pPr>
            <w:r w:rsidRPr="003D7F4C">
              <w:rPr>
                <w:rFonts w:eastAsia="Times New Roman" w:cstheme="minorHAnsi"/>
                <w:b/>
                <w:lang w:eastAsia="pt-BR"/>
              </w:rPr>
              <w:t>Por exemplo:</w:t>
            </w:r>
            <w:r>
              <w:rPr>
                <w:rFonts w:eastAsia="Times New Roman" w:cstheme="minorHAnsi"/>
                <w:lang w:eastAsia="pt-BR"/>
              </w:rPr>
              <w:t xml:space="preserve"> O</w:t>
            </w:r>
            <w:r w:rsidR="003D7F4C">
              <w:rPr>
                <w:rFonts w:eastAsia="Times New Roman" w:cstheme="minorHAnsi"/>
                <w:lang w:eastAsia="pt-BR"/>
              </w:rPr>
              <w:t>s dados</w:t>
            </w:r>
          </w:p>
          <w:p w:rsidR="003D7F4C" w:rsidRDefault="003D7F4C" w:rsidP="003D7F4C">
            <w:pPr>
              <w:spacing w:before="240" w:after="60"/>
              <w:jc w:val="both"/>
              <w:rPr>
                <w:rFonts w:eastAsia="Times New Roman" w:cstheme="minorHAnsi"/>
                <w:lang w:eastAsia="pt-BR"/>
              </w:rPr>
            </w:pPr>
            <w:r>
              <w:rPr>
                <w:rFonts w:eastAsia="Times New Roman" w:cstheme="minorHAnsi"/>
                <w:lang w:eastAsia="pt-BR"/>
              </w:rPr>
              <w:t xml:space="preserve"> “Logradouro” = Viaduto do Chá</w:t>
            </w:r>
          </w:p>
          <w:p w:rsidR="003D7F4C" w:rsidRDefault="003D7F4C" w:rsidP="003D7F4C">
            <w:pPr>
              <w:spacing w:before="240" w:after="60"/>
              <w:jc w:val="both"/>
              <w:rPr>
                <w:rFonts w:eastAsia="Times New Roman" w:cstheme="minorHAnsi"/>
                <w:lang w:eastAsia="pt-BR"/>
              </w:rPr>
            </w:pPr>
            <w:r>
              <w:rPr>
                <w:rFonts w:eastAsia="Times New Roman" w:cstheme="minorHAnsi"/>
                <w:lang w:eastAsia="pt-BR"/>
              </w:rPr>
              <w:t xml:space="preserve"> “Número” = 15</w:t>
            </w:r>
          </w:p>
          <w:p w:rsidR="003D7F4C" w:rsidRDefault="003D7F4C" w:rsidP="003D7F4C">
            <w:pPr>
              <w:spacing w:before="240" w:after="60"/>
              <w:jc w:val="both"/>
              <w:rPr>
                <w:rFonts w:eastAsia="Times New Roman" w:cstheme="minorHAnsi"/>
                <w:lang w:eastAsia="pt-BR"/>
              </w:rPr>
            </w:pPr>
            <w:r>
              <w:rPr>
                <w:rFonts w:eastAsia="Times New Roman" w:cstheme="minorHAnsi"/>
                <w:lang w:eastAsia="pt-BR"/>
              </w:rPr>
              <w:t>“CEP” = 01020-900</w:t>
            </w:r>
            <w:r w:rsidR="00974AF9">
              <w:rPr>
                <w:rFonts w:eastAsia="Times New Roman" w:cstheme="minorHAnsi"/>
                <w:lang w:eastAsia="pt-BR"/>
              </w:rPr>
              <w:t xml:space="preserve"> </w:t>
            </w:r>
          </w:p>
          <w:p w:rsidR="003D7F4C" w:rsidRDefault="003D7F4C" w:rsidP="003D7F4C">
            <w:pPr>
              <w:spacing w:before="240" w:after="60"/>
              <w:jc w:val="both"/>
              <w:rPr>
                <w:rFonts w:eastAsia="Times New Roman" w:cstheme="minorHAnsi"/>
                <w:lang w:eastAsia="pt-BR"/>
              </w:rPr>
            </w:pPr>
            <w:r>
              <w:rPr>
                <w:rFonts w:eastAsia="Times New Roman" w:cstheme="minorHAnsi"/>
                <w:lang w:eastAsia="pt-BR"/>
              </w:rPr>
              <w:t>“Prefeitura Regional” = Sé</w:t>
            </w:r>
          </w:p>
          <w:p w:rsidR="003D7F4C" w:rsidRDefault="003D7F4C" w:rsidP="003D7F4C">
            <w:pPr>
              <w:spacing w:before="240" w:after="60"/>
              <w:jc w:val="both"/>
              <w:rPr>
                <w:rFonts w:eastAsia="Times New Roman" w:cstheme="minorHAnsi"/>
                <w:lang w:eastAsia="pt-BR"/>
              </w:rPr>
            </w:pPr>
            <w:r>
              <w:rPr>
                <w:rFonts w:eastAsia="Times New Roman" w:cstheme="minorHAnsi"/>
                <w:lang w:eastAsia="pt-BR"/>
              </w:rPr>
              <w:t>“Distrito” = República</w:t>
            </w:r>
          </w:p>
          <w:p w:rsidR="00974AF9" w:rsidRDefault="003D7F4C" w:rsidP="003D7F4C">
            <w:pPr>
              <w:spacing w:before="240" w:after="60"/>
              <w:jc w:val="both"/>
              <w:rPr>
                <w:rFonts w:eastAsia="Times New Roman" w:cstheme="minorHAnsi"/>
                <w:lang w:eastAsia="pt-BR"/>
              </w:rPr>
            </w:pPr>
            <w:proofErr w:type="gramStart"/>
            <w:r>
              <w:rPr>
                <w:rFonts w:eastAsia="Times New Roman" w:cstheme="minorHAnsi"/>
                <w:lang w:eastAsia="pt-BR"/>
              </w:rPr>
              <w:t>referem</w:t>
            </w:r>
            <w:proofErr w:type="gramEnd"/>
            <w:r>
              <w:rPr>
                <w:rFonts w:eastAsia="Times New Roman" w:cstheme="minorHAnsi"/>
                <w:lang w:eastAsia="pt-BR"/>
              </w:rPr>
              <w:t xml:space="preserve">-se ao </w:t>
            </w:r>
            <w:r w:rsidR="00974AF9">
              <w:rPr>
                <w:rFonts w:eastAsia="Times New Roman" w:cstheme="minorHAnsi"/>
                <w:lang w:eastAsia="pt-BR"/>
              </w:rPr>
              <w:t>endereço</w:t>
            </w:r>
            <w:r>
              <w:rPr>
                <w:rFonts w:eastAsia="Times New Roman" w:cstheme="minorHAnsi"/>
                <w:lang w:eastAsia="pt-BR"/>
              </w:rPr>
              <w:t xml:space="preserve"> da Prefeitura Municipal de São Paulo: </w:t>
            </w:r>
            <w:r>
              <w:rPr>
                <w:rFonts w:ascii="Arial" w:hAnsi="Arial" w:cs="Arial"/>
                <w:sz w:val="20"/>
                <w:szCs w:val="20"/>
                <w:shd w:val="clear" w:color="auto" w:fill="FFFFFF"/>
              </w:rPr>
              <w:t>Viaduto do Chá, 15, 01020-900</w:t>
            </w:r>
            <w:r w:rsidR="00974AF9">
              <w:rPr>
                <w:rFonts w:eastAsia="Times New Roman" w:cstheme="minorHAnsi"/>
                <w:lang w:eastAsia="pt-BR"/>
              </w:rPr>
              <w:t xml:space="preserve">, </w:t>
            </w:r>
            <w:r>
              <w:rPr>
                <w:rFonts w:eastAsia="Times New Roman" w:cstheme="minorHAnsi"/>
                <w:lang w:eastAsia="pt-BR"/>
              </w:rPr>
              <w:t xml:space="preserve">Sé, República. </w:t>
            </w:r>
          </w:p>
          <w:p w:rsidR="000D178E" w:rsidRPr="00974AF9" w:rsidRDefault="000D178E" w:rsidP="003D7F4C">
            <w:pPr>
              <w:spacing w:before="240" w:after="60"/>
              <w:jc w:val="both"/>
              <w:rPr>
                <w:rFonts w:eastAsia="Times New Roman" w:cstheme="minorHAnsi"/>
                <w:lang w:eastAsia="pt-BR"/>
              </w:rPr>
            </w:pPr>
          </w:p>
        </w:tc>
      </w:tr>
      <w:tr w:rsidR="000D178E" w:rsidRPr="00A708FD" w:rsidTr="00AE1B32">
        <w:tblPrEx>
          <w:shd w:val="clear" w:color="auto" w:fill="auto"/>
        </w:tblPrEx>
        <w:trPr>
          <w:jc w:val="center"/>
        </w:trPr>
        <w:tc>
          <w:tcPr>
            <w:tcW w:w="2269" w:type="dxa"/>
            <w:gridSpan w:val="2"/>
          </w:tcPr>
          <w:p w:rsidR="000D178E" w:rsidRPr="00A708FD" w:rsidRDefault="000D178E" w:rsidP="000D178E">
            <w:pPr>
              <w:pStyle w:val="PargrafodaLista"/>
              <w:spacing w:before="240"/>
              <w:ind w:left="371" w:hanging="371"/>
              <w:rPr>
                <w:rFonts w:cstheme="minorHAnsi"/>
                <w:b/>
                <w:color w:val="E94F37"/>
                <w:sz w:val="24"/>
              </w:rPr>
            </w:pPr>
            <w:r>
              <w:rPr>
                <w:rFonts w:cstheme="minorHAnsi"/>
                <w:b/>
                <w:color w:val="E94F37"/>
                <w:sz w:val="24"/>
              </w:rPr>
              <w:lastRenderedPageBreak/>
              <w:t>1.4</w:t>
            </w:r>
            <w:r w:rsidRPr="00A708FD">
              <w:rPr>
                <w:rFonts w:cstheme="minorHAnsi"/>
                <w:b/>
                <w:color w:val="E94F37"/>
                <w:sz w:val="24"/>
              </w:rPr>
              <w:t xml:space="preserve">. </w:t>
            </w:r>
            <w:r>
              <w:rPr>
                <w:rFonts w:cstheme="minorHAnsi"/>
                <w:b/>
                <w:color w:val="E94F37"/>
                <w:sz w:val="24"/>
              </w:rPr>
              <w:t>Setor e Quadra</w:t>
            </w:r>
          </w:p>
        </w:tc>
        <w:tc>
          <w:tcPr>
            <w:tcW w:w="6733" w:type="dxa"/>
          </w:tcPr>
          <w:p w:rsidR="000D178E" w:rsidRDefault="00893C6E" w:rsidP="00980FD5">
            <w:pPr>
              <w:spacing w:before="240" w:after="60"/>
              <w:jc w:val="both"/>
              <w:rPr>
                <w:rFonts w:eastAsia="Times New Roman" w:cstheme="minorHAnsi"/>
                <w:lang w:eastAsia="pt-BR"/>
              </w:rPr>
            </w:pPr>
            <w:r>
              <w:rPr>
                <w:rFonts w:eastAsia="Times New Roman" w:cstheme="minorHAnsi"/>
                <w:lang w:eastAsia="pt-BR"/>
              </w:rPr>
              <w:t xml:space="preserve">São os Setores </w:t>
            </w:r>
            <w:r w:rsidR="004B01EF">
              <w:rPr>
                <w:rFonts w:eastAsia="Times New Roman" w:cstheme="minorHAnsi"/>
                <w:lang w:eastAsia="pt-BR"/>
              </w:rPr>
              <w:t>(</w:t>
            </w:r>
            <w:r>
              <w:rPr>
                <w:rFonts w:eastAsia="Times New Roman" w:cstheme="minorHAnsi"/>
                <w:lang w:eastAsia="pt-BR"/>
              </w:rPr>
              <w:t>fiscais</w:t>
            </w:r>
            <w:r w:rsidR="004B01EF">
              <w:rPr>
                <w:rFonts w:eastAsia="Times New Roman" w:cstheme="minorHAnsi"/>
                <w:lang w:eastAsia="pt-BR"/>
              </w:rPr>
              <w:t>)</w:t>
            </w:r>
            <w:r>
              <w:rPr>
                <w:rFonts w:eastAsia="Times New Roman" w:cstheme="minorHAnsi"/>
                <w:lang w:eastAsia="pt-BR"/>
              </w:rPr>
              <w:t xml:space="preserve"> e Quadras </w:t>
            </w:r>
            <w:r w:rsidR="004B01EF">
              <w:rPr>
                <w:rFonts w:eastAsia="Times New Roman" w:cstheme="minorHAnsi"/>
                <w:lang w:eastAsia="pt-BR"/>
              </w:rPr>
              <w:t>(</w:t>
            </w:r>
            <w:r>
              <w:rPr>
                <w:rFonts w:eastAsia="Times New Roman" w:cstheme="minorHAnsi"/>
                <w:lang w:eastAsia="pt-BR"/>
              </w:rPr>
              <w:t>fiscais, municipais, rurais e divergentes</w:t>
            </w:r>
            <w:r w:rsidR="004B01EF">
              <w:rPr>
                <w:rFonts w:eastAsia="Times New Roman" w:cstheme="minorHAnsi"/>
                <w:lang w:eastAsia="pt-BR"/>
              </w:rPr>
              <w:t>)</w:t>
            </w:r>
            <w:r>
              <w:rPr>
                <w:rFonts w:eastAsia="Times New Roman" w:cstheme="minorHAnsi"/>
                <w:lang w:eastAsia="pt-BR"/>
              </w:rPr>
              <w:t xml:space="preserve"> definidos pela Secretaria de Finanças do município. Es</w:t>
            </w:r>
            <w:r w:rsidR="00980FD5" w:rsidRPr="004B5B42">
              <w:rPr>
                <w:rFonts w:eastAsia="Times New Roman" w:cstheme="minorHAnsi"/>
                <w:lang w:eastAsia="pt-BR"/>
              </w:rPr>
              <w:t>s</w:t>
            </w:r>
            <w:r w:rsidRPr="004B5B42">
              <w:rPr>
                <w:rFonts w:eastAsia="Times New Roman" w:cstheme="minorHAnsi"/>
                <w:lang w:eastAsia="pt-BR"/>
              </w:rPr>
              <w:t>e</w:t>
            </w:r>
            <w:r>
              <w:rPr>
                <w:rFonts w:eastAsia="Times New Roman" w:cstheme="minorHAnsi"/>
                <w:lang w:eastAsia="pt-BR"/>
              </w:rPr>
              <w:t>s dados ajudam a aumentar a precisão da localização da solicitação.</w:t>
            </w:r>
          </w:p>
        </w:tc>
      </w:tr>
      <w:tr w:rsidR="000D178E" w:rsidRPr="00A708FD" w:rsidTr="00AE1B32">
        <w:tblPrEx>
          <w:shd w:val="clear" w:color="auto" w:fill="auto"/>
        </w:tblPrEx>
        <w:trPr>
          <w:jc w:val="center"/>
        </w:trPr>
        <w:tc>
          <w:tcPr>
            <w:tcW w:w="2269" w:type="dxa"/>
            <w:gridSpan w:val="2"/>
          </w:tcPr>
          <w:p w:rsidR="000D178E" w:rsidRPr="00A708FD" w:rsidRDefault="004943A8" w:rsidP="004943A8">
            <w:pPr>
              <w:pStyle w:val="PargrafodaLista"/>
              <w:spacing w:before="240"/>
              <w:ind w:left="371" w:hanging="371"/>
              <w:rPr>
                <w:rFonts w:cstheme="minorHAnsi"/>
                <w:b/>
                <w:color w:val="E94F37"/>
                <w:sz w:val="24"/>
              </w:rPr>
            </w:pPr>
            <w:r>
              <w:rPr>
                <w:rFonts w:cstheme="minorHAnsi"/>
                <w:b/>
                <w:color w:val="E94F37"/>
                <w:sz w:val="24"/>
              </w:rPr>
              <w:t>1.5</w:t>
            </w:r>
            <w:r w:rsidRPr="00A708FD">
              <w:rPr>
                <w:rFonts w:cstheme="minorHAnsi"/>
                <w:b/>
                <w:color w:val="E94F37"/>
                <w:sz w:val="24"/>
              </w:rPr>
              <w:t xml:space="preserve">. </w:t>
            </w:r>
            <w:r>
              <w:rPr>
                <w:rFonts w:cstheme="minorHAnsi"/>
                <w:b/>
                <w:color w:val="E94F37"/>
                <w:sz w:val="24"/>
              </w:rPr>
              <w:t>Órgão</w:t>
            </w:r>
          </w:p>
        </w:tc>
        <w:tc>
          <w:tcPr>
            <w:tcW w:w="6733" w:type="dxa"/>
          </w:tcPr>
          <w:p w:rsidR="00B477E5" w:rsidRDefault="00AE5C83" w:rsidP="00B477E5">
            <w:pPr>
              <w:spacing w:before="240" w:after="60"/>
              <w:jc w:val="both"/>
              <w:rPr>
                <w:rFonts w:eastAsia="Times New Roman" w:cstheme="minorHAnsi"/>
                <w:lang w:eastAsia="pt-BR"/>
              </w:rPr>
            </w:pPr>
            <w:r>
              <w:rPr>
                <w:rFonts w:eastAsia="Times New Roman" w:cstheme="minorHAnsi"/>
                <w:lang w:eastAsia="pt-BR"/>
              </w:rPr>
              <w:t xml:space="preserve">Órgão da Prefeitura Municipal de São Paulo </w:t>
            </w:r>
            <w:r w:rsidR="00B9505B">
              <w:rPr>
                <w:rFonts w:eastAsia="Times New Roman" w:cstheme="minorHAnsi"/>
                <w:lang w:eastAsia="pt-BR"/>
              </w:rPr>
              <w:t>com o qual</w:t>
            </w:r>
            <w:r w:rsidR="00987D3A">
              <w:rPr>
                <w:rFonts w:eastAsia="Times New Roman" w:cstheme="minorHAnsi"/>
                <w:lang w:eastAsia="pt-BR"/>
              </w:rPr>
              <w:t xml:space="preserve"> se encontrava a </w:t>
            </w:r>
            <w:r>
              <w:rPr>
                <w:rFonts w:eastAsia="Times New Roman" w:cstheme="minorHAnsi"/>
                <w:lang w:eastAsia="pt-BR"/>
              </w:rPr>
              <w:t xml:space="preserve">solicitação </w:t>
            </w:r>
            <w:r w:rsidR="00987D3A">
              <w:rPr>
                <w:rFonts w:eastAsia="Times New Roman" w:cstheme="minorHAnsi"/>
                <w:lang w:eastAsia="pt-BR"/>
              </w:rPr>
              <w:t>no momento da extração do relatório do banco de dados</w:t>
            </w:r>
            <w:r>
              <w:rPr>
                <w:rFonts w:eastAsia="Times New Roman" w:cstheme="minorHAnsi"/>
                <w:lang w:eastAsia="pt-BR"/>
              </w:rPr>
              <w:t>.</w:t>
            </w:r>
            <w:r w:rsidR="00987D3A">
              <w:rPr>
                <w:rFonts w:eastAsia="Times New Roman" w:cstheme="minorHAnsi"/>
                <w:lang w:eastAsia="pt-BR"/>
              </w:rPr>
              <w:t xml:space="preserve"> </w:t>
            </w:r>
            <w:r w:rsidR="002600BD">
              <w:rPr>
                <w:rFonts w:eastAsia="Times New Roman" w:cstheme="minorHAnsi"/>
                <w:lang w:eastAsia="pt-BR"/>
              </w:rPr>
              <w:t>O</w:t>
            </w:r>
            <w:r w:rsidR="00987D3A">
              <w:rPr>
                <w:rFonts w:eastAsia="Times New Roman" w:cstheme="minorHAnsi"/>
                <w:lang w:eastAsia="pt-BR"/>
              </w:rPr>
              <w:t xml:space="preserve"> sistema de atendimento </w:t>
            </w:r>
            <w:r w:rsidR="00B9505B">
              <w:rPr>
                <w:rFonts w:eastAsia="Times New Roman" w:cstheme="minorHAnsi"/>
                <w:lang w:eastAsia="pt-BR"/>
              </w:rPr>
              <w:t>permite</w:t>
            </w:r>
            <w:r w:rsidR="00987D3A">
              <w:rPr>
                <w:rFonts w:eastAsia="Times New Roman" w:cstheme="minorHAnsi"/>
                <w:lang w:eastAsia="pt-BR"/>
              </w:rPr>
              <w:t xml:space="preserve"> </w:t>
            </w:r>
            <w:r w:rsidR="00B9505B">
              <w:rPr>
                <w:rFonts w:eastAsia="Times New Roman" w:cstheme="minorHAnsi"/>
                <w:lang w:eastAsia="pt-BR"/>
              </w:rPr>
              <w:t xml:space="preserve">que as solicitações sejam </w:t>
            </w:r>
            <w:r w:rsidR="002600BD">
              <w:rPr>
                <w:rFonts w:eastAsia="Times New Roman" w:cstheme="minorHAnsi"/>
                <w:lang w:eastAsia="pt-BR"/>
              </w:rPr>
              <w:t>tramitadas</w:t>
            </w:r>
            <w:r w:rsidR="00B9505B">
              <w:rPr>
                <w:rFonts w:eastAsia="Times New Roman" w:cstheme="minorHAnsi"/>
                <w:lang w:eastAsia="pt-BR"/>
              </w:rPr>
              <w:t xml:space="preserve"> entre </w:t>
            </w:r>
            <w:r w:rsidR="002600BD">
              <w:rPr>
                <w:rFonts w:eastAsia="Times New Roman" w:cstheme="minorHAnsi"/>
                <w:lang w:eastAsia="pt-BR"/>
              </w:rPr>
              <w:t xml:space="preserve">diferentes órgãos após a sua abertura, </w:t>
            </w:r>
            <w:r w:rsidR="002600BD" w:rsidRPr="00B477E5">
              <w:rPr>
                <w:rFonts w:eastAsia="Times New Roman" w:cstheme="minorHAnsi"/>
                <w:lang w:eastAsia="pt-BR"/>
              </w:rPr>
              <w:t>podendo ocorrer variações entre um relatório e outro.</w:t>
            </w:r>
            <w:r w:rsidR="00980FD5" w:rsidRPr="00B477E5">
              <w:rPr>
                <w:rFonts w:eastAsia="Times New Roman" w:cstheme="minorHAnsi"/>
                <w:lang w:eastAsia="pt-BR"/>
              </w:rPr>
              <w:t xml:space="preserve"> </w:t>
            </w:r>
          </w:p>
          <w:p w:rsidR="000D178E" w:rsidRDefault="00B477E5" w:rsidP="00B477E5">
            <w:pPr>
              <w:spacing w:before="240" w:after="60"/>
              <w:jc w:val="both"/>
              <w:rPr>
                <w:ins w:id="0" w:author="PMSP" w:date="2018-07-18T15:52:00Z"/>
                <w:rFonts w:eastAsia="Times New Roman" w:cstheme="minorHAnsi"/>
                <w:i/>
                <w:lang w:eastAsia="pt-BR"/>
              </w:rPr>
            </w:pPr>
            <w:r w:rsidRPr="00B477E5">
              <w:rPr>
                <w:rFonts w:eastAsia="Times New Roman" w:cstheme="minorHAnsi"/>
                <w:i/>
                <w:lang w:eastAsia="pt-BR"/>
              </w:rPr>
              <w:t xml:space="preserve">Por exemplo: Um serviço de Tapa-Buraco, que é de responsabilidade da SMPR, na hora do tratamento pelo órgão é identificado como “Tapa-Buraco em Corredor de Ônibus”, e então é encaminhado para a </w:t>
            </w:r>
            <w:proofErr w:type="gramStart"/>
            <w:r w:rsidRPr="00B477E5">
              <w:rPr>
                <w:rFonts w:eastAsia="Times New Roman" w:cstheme="minorHAnsi"/>
                <w:i/>
                <w:lang w:eastAsia="pt-BR"/>
              </w:rPr>
              <w:t>SPTrans</w:t>
            </w:r>
            <w:proofErr w:type="gramEnd"/>
            <w:r w:rsidRPr="00B477E5">
              <w:rPr>
                <w:rFonts w:eastAsia="Times New Roman" w:cstheme="minorHAnsi"/>
                <w:i/>
                <w:lang w:eastAsia="pt-BR"/>
              </w:rPr>
              <w:t>.</w:t>
            </w:r>
          </w:p>
          <w:p w:rsidR="003A049B" w:rsidRPr="001A0F04" w:rsidRDefault="003A049B" w:rsidP="001A0F04">
            <w:pPr>
              <w:spacing w:before="240" w:after="60"/>
              <w:jc w:val="both"/>
              <w:rPr>
                <w:rFonts w:eastAsia="Times New Roman" w:cstheme="minorHAnsi"/>
                <w:lang w:eastAsia="pt-BR"/>
              </w:rPr>
            </w:pPr>
            <w:ins w:id="1" w:author="PMSP" w:date="2018-07-18T15:52:00Z">
              <w:r w:rsidRPr="001A0F04">
                <w:rPr>
                  <w:rFonts w:eastAsia="Times New Roman" w:cstheme="minorHAnsi"/>
                  <w:lang w:eastAsia="pt-BR"/>
                  <w:rPrChange w:id="2" w:author="PMSP" w:date="2018-07-18T16:00:00Z">
                    <w:rPr>
                      <w:rFonts w:eastAsia="Times New Roman" w:cstheme="minorHAnsi"/>
                      <w:i/>
                      <w:lang w:eastAsia="pt-BR"/>
                    </w:rPr>
                  </w:rPrChange>
                </w:rPr>
                <w:t>As ocorrências da Defesa Civil</w:t>
              </w:r>
            </w:ins>
            <w:ins w:id="3" w:author="PMSP" w:date="2018-07-18T15:54:00Z">
              <w:r w:rsidRPr="001A0F04">
                <w:rPr>
                  <w:rFonts w:eastAsia="Times New Roman" w:cstheme="minorHAnsi"/>
                  <w:lang w:eastAsia="pt-BR"/>
                  <w:rPrChange w:id="4" w:author="PMSP" w:date="2018-07-18T16:00:00Z">
                    <w:rPr>
                      <w:rFonts w:eastAsia="Times New Roman" w:cstheme="minorHAnsi"/>
                      <w:i/>
                      <w:lang w:eastAsia="pt-BR"/>
                    </w:rPr>
                  </w:rPrChange>
                </w:rPr>
                <w:t xml:space="preserve"> (órgão “SMSU/Defesa Civil</w:t>
              </w:r>
            </w:ins>
            <w:ins w:id="5" w:author="PMSP" w:date="2018-07-18T16:00:00Z">
              <w:r w:rsidR="001A0F04">
                <w:rPr>
                  <w:rFonts w:eastAsia="Times New Roman" w:cstheme="minorHAnsi"/>
                  <w:lang w:eastAsia="pt-BR"/>
                </w:rPr>
                <w:t>”</w:t>
              </w:r>
            </w:ins>
            <w:ins w:id="6" w:author="PMSP" w:date="2018-07-18T15:54:00Z">
              <w:r w:rsidRPr="001A0F04">
                <w:rPr>
                  <w:rFonts w:eastAsia="Times New Roman" w:cstheme="minorHAnsi"/>
                  <w:lang w:eastAsia="pt-BR"/>
                  <w:rPrChange w:id="7" w:author="PMSP" w:date="2018-07-18T16:00:00Z">
                    <w:rPr>
                      <w:rFonts w:eastAsia="Times New Roman" w:cstheme="minorHAnsi"/>
                      <w:i/>
                      <w:lang w:eastAsia="pt-BR"/>
                    </w:rPr>
                  </w:rPrChange>
                </w:rPr>
                <w:t>)</w:t>
              </w:r>
            </w:ins>
            <w:ins w:id="8" w:author="PMSP" w:date="2018-07-18T15:53:00Z">
              <w:r w:rsidRPr="001A0F04">
                <w:rPr>
                  <w:rFonts w:eastAsia="Times New Roman" w:cstheme="minorHAnsi"/>
                  <w:lang w:eastAsia="pt-BR"/>
                  <w:rPrChange w:id="9" w:author="PMSP" w:date="2018-07-18T16:00:00Z">
                    <w:rPr>
                      <w:rFonts w:eastAsia="Times New Roman" w:cstheme="minorHAnsi"/>
                      <w:i/>
                      <w:lang w:eastAsia="pt-BR"/>
                    </w:rPr>
                  </w:rPrChange>
                </w:rPr>
                <w:t>, ligad</w:t>
              </w:r>
            </w:ins>
            <w:ins w:id="10" w:author="PMSP" w:date="2018-07-18T16:01:00Z">
              <w:r w:rsidR="001A0F04">
                <w:rPr>
                  <w:rFonts w:eastAsia="Times New Roman" w:cstheme="minorHAnsi"/>
                  <w:lang w:eastAsia="pt-BR"/>
                </w:rPr>
                <w:t>a</w:t>
              </w:r>
            </w:ins>
            <w:ins w:id="11" w:author="PMSP" w:date="2018-07-18T15:53:00Z">
              <w:r w:rsidRPr="001A0F04">
                <w:rPr>
                  <w:rFonts w:eastAsia="Times New Roman" w:cstheme="minorHAnsi"/>
                  <w:lang w:eastAsia="pt-BR"/>
                  <w:rPrChange w:id="12" w:author="PMSP" w:date="2018-07-18T16:00:00Z">
                    <w:rPr>
                      <w:rFonts w:eastAsia="Times New Roman" w:cstheme="minorHAnsi"/>
                      <w:i/>
                      <w:lang w:eastAsia="pt-BR"/>
                    </w:rPr>
                  </w:rPrChange>
                </w:rPr>
                <w:t xml:space="preserve"> à Secretari</w:t>
              </w:r>
              <w:r w:rsidR="001A0F04" w:rsidRPr="001A0F04">
                <w:rPr>
                  <w:rFonts w:eastAsia="Times New Roman" w:cstheme="minorHAnsi"/>
                  <w:lang w:eastAsia="pt-BR"/>
                </w:rPr>
                <w:t>a Municipal de Segurança Urbana</w:t>
              </w:r>
            </w:ins>
            <w:ins w:id="13" w:author="PMSP" w:date="2018-07-18T16:01:00Z">
              <w:r w:rsidR="001A0F04">
                <w:rPr>
                  <w:rFonts w:eastAsia="Times New Roman" w:cstheme="minorHAnsi"/>
                  <w:lang w:eastAsia="pt-BR"/>
                </w:rPr>
                <w:t>,</w:t>
              </w:r>
            </w:ins>
            <w:ins w:id="14" w:author="PMSP" w:date="2018-07-18T15:53:00Z">
              <w:r w:rsidRPr="001A0F04">
                <w:rPr>
                  <w:rFonts w:eastAsia="Times New Roman" w:cstheme="minorHAnsi"/>
                  <w:lang w:eastAsia="pt-BR"/>
                  <w:rPrChange w:id="15" w:author="PMSP" w:date="2018-07-18T16:00:00Z">
                    <w:rPr>
                      <w:rFonts w:eastAsia="Times New Roman" w:cstheme="minorHAnsi"/>
                      <w:i/>
                      <w:lang w:eastAsia="pt-BR"/>
                    </w:rPr>
                  </w:rPrChange>
                </w:rPr>
                <w:t xml:space="preserve"> </w:t>
              </w:r>
            </w:ins>
            <w:ins w:id="16" w:author="PMSP" w:date="2018-07-18T16:01:00Z">
              <w:r w:rsidR="001A0F04">
                <w:rPr>
                  <w:rFonts w:eastAsia="Times New Roman" w:cstheme="minorHAnsi"/>
                  <w:lang w:eastAsia="pt-BR"/>
                </w:rPr>
                <w:t xml:space="preserve">por serem </w:t>
              </w:r>
            </w:ins>
            <w:ins w:id="17" w:author="PMSP" w:date="2018-07-18T15:56:00Z">
              <w:r w:rsidR="001A0F04" w:rsidRPr="001A0F04">
                <w:rPr>
                  <w:rFonts w:eastAsia="Times New Roman" w:cstheme="minorHAnsi"/>
                  <w:lang w:eastAsia="pt-BR"/>
                  <w:rPrChange w:id="18" w:author="PMSP" w:date="2018-07-18T16:00:00Z">
                    <w:rPr>
                      <w:rFonts w:eastAsia="Times New Roman" w:cstheme="minorHAnsi"/>
                      <w:i/>
                      <w:lang w:eastAsia="pt-BR"/>
                    </w:rPr>
                  </w:rPrChange>
                </w:rPr>
                <w:t>urg</w:t>
              </w:r>
            </w:ins>
            <w:ins w:id="19" w:author="PMSP" w:date="2018-07-18T16:01:00Z">
              <w:r w:rsidR="001A0F04">
                <w:rPr>
                  <w:rFonts w:eastAsia="Times New Roman" w:cstheme="minorHAnsi"/>
                  <w:lang w:eastAsia="pt-BR"/>
                </w:rPr>
                <w:t>entes</w:t>
              </w:r>
            </w:ins>
            <w:ins w:id="20" w:author="PMSP" w:date="2018-07-18T15:56:00Z">
              <w:r w:rsidR="001A0F04" w:rsidRPr="001A0F04">
                <w:rPr>
                  <w:rFonts w:eastAsia="Times New Roman" w:cstheme="minorHAnsi"/>
                  <w:lang w:eastAsia="pt-BR"/>
                  <w:rPrChange w:id="21" w:author="PMSP" w:date="2018-07-18T16:00:00Z">
                    <w:rPr>
                      <w:rFonts w:eastAsia="Times New Roman" w:cstheme="minorHAnsi"/>
                      <w:i/>
                      <w:lang w:eastAsia="pt-BR"/>
                    </w:rPr>
                  </w:rPrChange>
                </w:rPr>
                <w:t xml:space="preserve"> </w:t>
              </w:r>
            </w:ins>
            <w:ins w:id="22" w:author="PMSP" w:date="2018-07-18T15:58:00Z">
              <w:r w:rsidR="001A0F04" w:rsidRPr="001A0F04">
                <w:rPr>
                  <w:rFonts w:eastAsia="Times New Roman" w:cstheme="minorHAnsi"/>
                  <w:lang w:eastAsia="pt-BR"/>
                  <w:rPrChange w:id="23" w:author="PMSP" w:date="2018-07-18T16:00:00Z">
                    <w:rPr>
                      <w:rFonts w:eastAsia="Times New Roman" w:cstheme="minorHAnsi"/>
                      <w:i/>
                      <w:lang w:eastAsia="pt-BR"/>
                    </w:rPr>
                  </w:rPrChange>
                </w:rPr>
                <w:t>s</w:t>
              </w:r>
            </w:ins>
            <w:ins w:id="24" w:author="PMSP" w:date="2018-07-18T15:57:00Z">
              <w:r w:rsidR="001A0F04" w:rsidRPr="001A0F04">
                <w:t>ão</w:t>
              </w:r>
            </w:ins>
            <w:ins w:id="25" w:author="PMSP" w:date="2018-07-18T15:54:00Z">
              <w:r w:rsidRPr="001A0F04">
                <w:t xml:space="preserve"> </w:t>
              </w:r>
            </w:ins>
            <w:ins w:id="26" w:author="PMSP" w:date="2018-07-18T15:57:00Z">
              <w:r w:rsidR="001A0F04" w:rsidRPr="001A0F04">
                <w:t>registradas</w:t>
              </w:r>
            </w:ins>
            <w:ins w:id="27" w:author="PMSP" w:date="2018-07-18T15:54:00Z">
              <w:r w:rsidRPr="001A0F04">
                <w:t xml:space="preserve"> por meio da centra</w:t>
              </w:r>
            </w:ins>
            <w:ins w:id="28" w:author="PMSP" w:date="2018-07-18T15:57:00Z">
              <w:r w:rsidR="001A0F04" w:rsidRPr="001A0F04">
                <w:t>l telefônica 156</w:t>
              </w:r>
            </w:ins>
            <w:ins w:id="29" w:author="PMSP" w:date="2018-07-18T16:01:00Z">
              <w:r w:rsidR="001A0F04">
                <w:t xml:space="preserve">. Nesse caso, a central pode ser </w:t>
              </w:r>
            </w:ins>
            <w:ins w:id="30" w:author="PMSP" w:date="2018-07-18T15:57:00Z">
              <w:r w:rsidR="001A0F04" w:rsidRPr="001A0F04">
                <w:t xml:space="preserve">acessada </w:t>
              </w:r>
            </w:ins>
            <w:ins w:id="31" w:author="PMSP" w:date="2018-07-18T16:01:00Z">
              <w:r w:rsidR="001A0F04">
                <w:t>tamb</w:t>
              </w:r>
            </w:ins>
            <w:ins w:id="32" w:author="PMSP" w:date="2018-07-18T16:02:00Z">
              <w:r w:rsidR="001A0F04">
                <w:t xml:space="preserve">ém por meio do </w:t>
              </w:r>
            </w:ins>
            <w:ins w:id="33" w:author="PMSP" w:date="2018-07-18T15:57:00Z">
              <w:r w:rsidR="001A0F04" w:rsidRPr="001A0F04">
                <w:t>telefone de urg</w:t>
              </w:r>
              <w:r w:rsidR="001A0F04">
                <w:t>ência</w:t>
              </w:r>
              <w:r w:rsidR="001A0F04" w:rsidRPr="001A0F04">
                <w:t xml:space="preserve"> 199, incorporado </w:t>
              </w:r>
              <w:proofErr w:type="gramStart"/>
              <w:r w:rsidR="001A0F04" w:rsidRPr="001A0F04">
                <w:t>pel</w:t>
              </w:r>
            </w:ins>
            <w:ins w:id="34" w:author="PMSP" w:date="2018-07-18T16:02:00Z">
              <w:r w:rsidR="001A0F04">
                <w:t>o 156</w:t>
              </w:r>
              <w:proofErr w:type="gramEnd"/>
              <w:r w:rsidR="001A0F04">
                <w:t xml:space="preserve"> </w:t>
              </w:r>
            </w:ins>
            <w:ins w:id="35" w:author="PMSP" w:date="2018-07-18T15:57:00Z">
              <w:r w:rsidR="001A0F04">
                <w:t>em novembro de 2017</w:t>
              </w:r>
              <w:r w:rsidR="001A0F04" w:rsidRPr="001A0F04">
                <w:t xml:space="preserve">. </w:t>
              </w:r>
            </w:ins>
          </w:p>
        </w:tc>
      </w:tr>
      <w:tr w:rsidR="000D178E" w:rsidRPr="00A708FD" w:rsidTr="00AE1B32">
        <w:tblPrEx>
          <w:shd w:val="clear" w:color="auto" w:fill="auto"/>
        </w:tblPrEx>
        <w:trPr>
          <w:jc w:val="center"/>
        </w:trPr>
        <w:tc>
          <w:tcPr>
            <w:tcW w:w="2269" w:type="dxa"/>
            <w:gridSpan w:val="2"/>
          </w:tcPr>
          <w:p w:rsidR="000D178E" w:rsidRPr="00A708FD" w:rsidRDefault="00AE5C83" w:rsidP="00593BB0">
            <w:pPr>
              <w:pStyle w:val="PargrafodaLista"/>
              <w:spacing w:before="240"/>
              <w:ind w:left="371" w:hanging="371"/>
              <w:rPr>
                <w:rFonts w:cstheme="minorHAnsi"/>
                <w:b/>
                <w:color w:val="E94F37"/>
                <w:sz w:val="24"/>
              </w:rPr>
            </w:pPr>
            <w:r>
              <w:rPr>
                <w:rFonts w:cstheme="minorHAnsi"/>
                <w:b/>
                <w:color w:val="E94F37"/>
                <w:sz w:val="24"/>
              </w:rPr>
              <w:t>1.</w:t>
            </w:r>
            <w:r w:rsidR="00593BB0">
              <w:rPr>
                <w:rFonts w:cstheme="minorHAnsi"/>
                <w:b/>
                <w:color w:val="E94F37"/>
                <w:sz w:val="24"/>
              </w:rPr>
              <w:t>6</w:t>
            </w:r>
            <w:r w:rsidRPr="00A708FD">
              <w:rPr>
                <w:rFonts w:cstheme="minorHAnsi"/>
                <w:b/>
                <w:color w:val="E94F37"/>
                <w:sz w:val="24"/>
              </w:rPr>
              <w:t xml:space="preserve">. </w:t>
            </w:r>
            <w:r>
              <w:rPr>
                <w:rFonts w:cstheme="minorHAnsi"/>
                <w:b/>
                <w:color w:val="E94F37"/>
                <w:sz w:val="24"/>
              </w:rPr>
              <w:t>Canal</w:t>
            </w:r>
          </w:p>
        </w:tc>
        <w:tc>
          <w:tcPr>
            <w:tcW w:w="6733" w:type="dxa"/>
          </w:tcPr>
          <w:p w:rsidR="00AD65EA" w:rsidRDefault="00AE5C83" w:rsidP="00AD65EA">
            <w:pPr>
              <w:spacing w:before="240" w:after="60"/>
              <w:jc w:val="both"/>
              <w:rPr>
                <w:rFonts w:eastAsia="Times New Roman" w:cstheme="minorHAnsi"/>
                <w:color w:val="000000"/>
                <w:lang w:eastAsia="pt-BR"/>
              </w:rPr>
            </w:pPr>
            <w:r w:rsidRPr="00AD65EA">
              <w:rPr>
                <w:rFonts w:eastAsia="Times New Roman" w:cstheme="minorHAnsi"/>
                <w:color w:val="000000"/>
                <w:lang w:eastAsia="pt-BR"/>
              </w:rPr>
              <w:t>Esta coluna registra o canal de atendimento por onde a solic</w:t>
            </w:r>
            <w:r w:rsidR="00AD65EA">
              <w:rPr>
                <w:rFonts w:eastAsia="Times New Roman" w:cstheme="minorHAnsi"/>
                <w:color w:val="000000"/>
                <w:lang w:eastAsia="pt-BR"/>
              </w:rPr>
              <w:t>itação do serviço foi realizada, que pode ser:</w:t>
            </w:r>
          </w:p>
          <w:p w:rsidR="00AD65EA" w:rsidRPr="00AD65EA" w:rsidRDefault="00AD65EA" w:rsidP="00AD65EA">
            <w:pPr>
              <w:pStyle w:val="PargrafodaLista"/>
              <w:numPr>
                <w:ilvl w:val="0"/>
                <w:numId w:val="5"/>
              </w:numPr>
              <w:spacing w:before="240" w:after="60"/>
              <w:jc w:val="both"/>
              <w:rPr>
                <w:rFonts w:eastAsia="Times New Roman" w:cstheme="minorHAnsi"/>
                <w:lang w:eastAsia="pt-BR"/>
              </w:rPr>
            </w:pPr>
            <w:r>
              <w:rPr>
                <w:rFonts w:eastAsia="Times New Roman" w:cstheme="minorHAnsi"/>
                <w:color w:val="000000"/>
                <w:lang w:eastAsia="pt-BR"/>
              </w:rPr>
              <w:t xml:space="preserve">Central Telefônica </w:t>
            </w:r>
            <w:r w:rsidRPr="00AE5C83">
              <w:rPr>
                <w:rFonts w:eastAsia="Times New Roman" w:cstheme="minorHAnsi"/>
                <w:color w:val="000000"/>
                <w:lang w:eastAsia="pt-BR"/>
              </w:rPr>
              <w:t>156</w:t>
            </w:r>
          </w:p>
          <w:p w:rsidR="00AD65EA" w:rsidRPr="00AD65EA" w:rsidRDefault="00AD65EA" w:rsidP="00AD65EA">
            <w:pPr>
              <w:pStyle w:val="PargrafodaLista"/>
              <w:numPr>
                <w:ilvl w:val="0"/>
                <w:numId w:val="5"/>
              </w:numPr>
              <w:spacing w:before="240" w:after="60"/>
              <w:jc w:val="both"/>
              <w:rPr>
                <w:rFonts w:eastAsia="Times New Roman" w:cstheme="minorHAnsi"/>
                <w:lang w:eastAsia="pt-BR"/>
              </w:rPr>
            </w:pPr>
            <w:r w:rsidRPr="00AE5C83">
              <w:rPr>
                <w:rFonts w:eastAsia="Times New Roman" w:cstheme="minorHAnsi"/>
                <w:color w:val="000000"/>
                <w:lang w:eastAsia="pt-BR"/>
              </w:rPr>
              <w:t>Portal</w:t>
            </w:r>
            <w:r>
              <w:rPr>
                <w:rFonts w:eastAsia="Times New Roman" w:cstheme="minorHAnsi"/>
                <w:color w:val="000000"/>
                <w:lang w:eastAsia="pt-BR"/>
              </w:rPr>
              <w:t xml:space="preserve"> de Atendimento</w:t>
            </w:r>
            <w:r w:rsidRPr="00AE5C83">
              <w:rPr>
                <w:rFonts w:eastAsia="Times New Roman" w:cstheme="minorHAnsi"/>
                <w:color w:val="000000"/>
                <w:lang w:eastAsia="pt-BR"/>
              </w:rPr>
              <w:t xml:space="preserve"> SP156</w:t>
            </w:r>
          </w:p>
          <w:p w:rsidR="00AD65EA" w:rsidRPr="00AE5C83" w:rsidRDefault="00AD65EA" w:rsidP="00AD65EA">
            <w:pPr>
              <w:pStyle w:val="PargrafodaLista"/>
              <w:numPr>
                <w:ilvl w:val="0"/>
                <w:numId w:val="5"/>
              </w:numPr>
              <w:spacing w:before="240" w:after="60"/>
              <w:jc w:val="both"/>
              <w:rPr>
                <w:rFonts w:eastAsia="Times New Roman" w:cstheme="minorHAnsi"/>
                <w:color w:val="000000"/>
                <w:lang w:eastAsia="pt-BR"/>
              </w:rPr>
            </w:pPr>
            <w:r w:rsidRPr="00AE5C83">
              <w:rPr>
                <w:rFonts w:eastAsia="Times New Roman" w:cstheme="minorHAnsi"/>
                <w:color w:val="000000"/>
                <w:lang w:eastAsia="pt-BR"/>
              </w:rPr>
              <w:t xml:space="preserve">Aplicativo móvel SP156 </w:t>
            </w:r>
          </w:p>
          <w:p w:rsidR="00AD65EA" w:rsidRPr="00A1561F" w:rsidRDefault="00AD65EA" w:rsidP="00AD65EA">
            <w:pPr>
              <w:pStyle w:val="PargrafodaLista"/>
              <w:numPr>
                <w:ilvl w:val="0"/>
                <w:numId w:val="5"/>
              </w:numPr>
              <w:spacing w:before="240" w:after="60"/>
              <w:jc w:val="both"/>
              <w:rPr>
                <w:rFonts w:eastAsia="Times New Roman" w:cstheme="minorHAnsi"/>
                <w:lang w:eastAsia="pt-BR"/>
              </w:rPr>
            </w:pPr>
            <w:r w:rsidRPr="00AE5C83">
              <w:rPr>
                <w:rFonts w:eastAsia="Times New Roman" w:cstheme="minorHAnsi"/>
                <w:color w:val="000000"/>
                <w:lang w:eastAsia="pt-BR"/>
              </w:rPr>
              <w:t>Praças de Atendimento das Prefeituras Regionais</w:t>
            </w:r>
            <w:r w:rsidR="00980FD5" w:rsidRPr="00A1561F">
              <w:rPr>
                <w:rFonts w:eastAsia="Times New Roman" w:cstheme="minorHAnsi"/>
                <w:lang w:eastAsia="pt-BR"/>
              </w:rPr>
              <w:t xml:space="preserve">/Descomplica </w:t>
            </w:r>
            <w:r w:rsidR="00980FD5" w:rsidRPr="00A1561F">
              <w:rPr>
                <w:rFonts w:eastAsia="Times New Roman" w:cstheme="minorHAnsi"/>
                <w:lang w:eastAsia="pt-BR"/>
              </w:rPr>
              <w:lastRenderedPageBreak/>
              <w:t>SP</w:t>
            </w:r>
            <w:r w:rsidRPr="00A1561F">
              <w:rPr>
                <w:rFonts w:eastAsia="Times New Roman" w:cstheme="minorHAnsi"/>
                <w:lang w:eastAsia="pt-BR"/>
              </w:rPr>
              <w:t xml:space="preserve"> </w:t>
            </w:r>
          </w:p>
          <w:p w:rsidR="00AD65EA" w:rsidRDefault="00AD65EA" w:rsidP="00AD65EA">
            <w:pPr>
              <w:pStyle w:val="PargrafodaLista"/>
              <w:numPr>
                <w:ilvl w:val="0"/>
                <w:numId w:val="5"/>
              </w:numPr>
              <w:spacing w:before="240" w:after="60"/>
              <w:jc w:val="both"/>
              <w:rPr>
                <w:rFonts w:eastAsia="Times New Roman" w:cstheme="minorHAnsi"/>
                <w:lang w:eastAsia="pt-BR"/>
              </w:rPr>
            </w:pPr>
            <w:r w:rsidRPr="00AD65EA">
              <w:rPr>
                <w:rFonts w:eastAsia="Times New Roman" w:cstheme="minorHAnsi"/>
                <w:lang w:eastAsia="pt-BR"/>
              </w:rPr>
              <w:t xml:space="preserve">Sistemas integrados ao SP156: </w:t>
            </w:r>
            <w:ins w:id="36" w:author="PMSP" w:date="2018-07-18T15:51:00Z">
              <w:r w:rsidR="003A049B" w:rsidRPr="00AD65EA">
                <w:rPr>
                  <w:rFonts w:eastAsia="Times New Roman" w:cstheme="minorHAnsi"/>
                  <w:lang w:eastAsia="pt-BR"/>
                </w:rPr>
                <w:t xml:space="preserve">Polícia Militar </w:t>
              </w:r>
              <w:r w:rsidR="003A049B">
                <w:rPr>
                  <w:rFonts w:eastAsia="Times New Roman" w:cstheme="minorHAnsi"/>
                  <w:lang w:eastAsia="pt-BR"/>
                </w:rPr>
                <w:t xml:space="preserve">e </w:t>
              </w:r>
            </w:ins>
            <w:r w:rsidRPr="00AD65EA">
              <w:rPr>
                <w:rFonts w:eastAsia="Times New Roman" w:cstheme="minorHAnsi"/>
                <w:lang w:eastAsia="pt-BR"/>
              </w:rPr>
              <w:t>CET e</w:t>
            </w:r>
            <w:del w:id="37" w:author="PMSP" w:date="2018-07-18T15:51:00Z">
              <w:r w:rsidRPr="00AD65EA" w:rsidDel="003A049B">
                <w:rPr>
                  <w:rFonts w:eastAsia="Times New Roman" w:cstheme="minorHAnsi"/>
                  <w:lang w:eastAsia="pt-BR"/>
                </w:rPr>
                <w:delText xml:space="preserve"> Polícia Militar</w:delText>
              </w:r>
            </w:del>
            <w:r w:rsidRPr="00AD65EA">
              <w:rPr>
                <w:rFonts w:eastAsia="Times New Roman" w:cstheme="minorHAnsi"/>
                <w:lang w:eastAsia="pt-BR"/>
              </w:rPr>
              <w:t>.</w:t>
            </w:r>
          </w:p>
          <w:p w:rsidR="003A049B" w:rsidRPr="003A049B" w:rsidRDefault="003A049B" w:rsidP="003A049B">
            <w:pPr>
              <w:spacing w:before="240" w:after="240" w:line="276" w:lineRule="auto"/>
              <w:ind w:firstLine="567"/>
              <w:jc w:val="both"/>
              <w:rPr>
                <w:rFonts w:eastAsia="Times New Roman" w:cstheme="minorHAnsi"/>
                <w:lang w:eastAsia="pt-BR"/>
              </w:rPr>
              <w:pPrChange w:id="38" w:author="PMSP" w:date="2018-07-18T15:51:00Z">
                <w:pPr>
                  <w:spacing w:before="240" w:after="60"/>
                  <w:jc w:val="both"/>
                </w:pPr>
              </w:pPrChange>
            </w:pPr>
            <w:ins w:id="39" w:author="PMSP" w:date="2018-07-18T15:47:00Z">
              <w:r>
                <w:rPr>
                  <w:rFonts w:eastAsia="Times New Roman" w:cstheme="minorHAnsi"/>
                  <w:lang w:eastAsia="pt-BR"/>
                </w:rPr>
                <w:t xml:space="preserve">Os sistemas integrados ao SP156 foram descontinuados </w:t>
              </w:r>
            </w:ins>
            <w:ins w:id="40" w:author="PMSP" w:date="2018-07-18T15:50:00Z">
              <w:r>
                <w:rPr>
                  <w:sz w:val="24"/>
                  <w:szCs w:val="24"/>
                </w:rPr>
                <w:t xml:space="preserve">para que os canais SP156 e as respectivas solicitações de serviço concentrem-se em comunicações de cidadãs e cidadãos. Eles pararam de registrar </w:t>
              </w:r>
            </w:ins>
            <w:ins w:id="41" w:author="PMSP" w:date="2018-07-18T15:51:00Z">
              <w:r>
                <w:rPr>
                  <w:sz w:val="24"/>
                  <w:szCs w:val="24"/>
                </w:rPr>
                <w:t xml:space="preserve">novas </w:t>
              </w:r>
            </w:ins>
            <w:ins w:id="42" w:author="PMSP" w:date="2018-07-18T15:50:00Z">
              <w:r>
                <w:rPr>
                  <w:sz w:val="24"/>
                  <w:szCs w:val="24"/>
                </w:rPr>
                <w:t xml:space="preserve">solicitações, respectivamente, em </w:t>
              </w:r>
            </w:ins>
            <w:ins w:id="43" w:author="PMSP" w:date="2018-07-18T15:51:00Z">
              <w:r>
                <w:rPr>
                  <w:sz w:val="24"/>
                  <w:szCs w:val="24"/>
                </w:rPr>
                <w:t xml:space="preserve">dezembro de </w:t>
              </w:r>
            </w:ins>
            <w:ins w:id="44" w:author="PMSP" w:date="2018-07-18T15:50:00Z">
              <w:r>
                <w:rPr>
                  <w:sz w:val="24"/>
                  <w:szCs w:val="24"/>
                </w:rPr>
                <w:t>2017 e e</w:t>
              </w:r>
            </w:ins>
            <w:ins w:id="45" w:author="PMSP" w:date="2018-07-18T15:51:00Z">
              <w:r>
                <w:rPr>
                  <w:sz w:val="24"/>
                  <w:szCs w:val="24"/>
                </w:rPr>
                <w:t xml:space="preserve">m junho de 2018. </w:t>
              </w:r>
            </w:ins>
            <w:bookmarkStart w:id="46" w:name="_GoBack"/>
            <w:bookmarkEnd w:id="46"/>
          </w:p>
        </w:tc>
      </w:tr>
      <w:tr w:rsidR="000D178E" w:rsidRPr="00A708FD" w:rsidTr="00AE1B32">
        <w:tblPrEx>
          <w:shd w:val="clear" w:color="auto" w:fill="auto"/>
        </w:tblPrEx>
        <w:trPr>
          <w:jc w:val="center"/>
        </w:trPr>
        <w:tc>
          <w:tcPr>
            <w:tcW w:w="2269" w:type="dxa"/>
            <w:gridSpan w:val="2"/>
          </w:tcPr>
          <w:p w:rsidR="000D178E" w:rsidRPr="00A708FD" w:rsidRDefault="00593BB0" w:rsidP="00593BB0">
            <w:pPr>
              <w:pStyle w:val="PargrafodaLista"/>
              <w:spacing w:before="240"/>
              <w:ind w:left="371" w:hanging="371"/>
              <w:rPr>
                <w:rFonts w:cstheme="minorHAnsi"/>
                <w:b/>
                <w:color w:val="E94F37"/>
                <w:sz w:val="24"/>
              </w:rPr>
            </w:pPr>
            <w:r>
              <w:rPr>
                <w:rFonts w:cstheme="minorHAnsi"/>
                <w:b/>
                <w:color w:val="E94F37"/>
                <w:sz w:val="24"/>
              </w:rPr>
              <w:lastRenderedPageBreak/>
              <w:t>1.7</w:t>
            </w:r>
            <w:r w:rsidRPr="00A708FD">
              <w:rPr>
                <w:rFonts w:cstheme="minorHAnsi"/>
                <w:b/>
                <w:color w:val="E94F37"/>
                <w:sz w:val="24"/>
              </w:rPr>
              <w:t xml:space="preserve">. </w:t>
            </w:r>
            <w:r>
              <w:rPr>
                <w:rFonts w:cstheme="minorHAnsi"/>
                <w:b/>
                <w:color w:val="E94F37"/>
                <w:sz w:val="24"/>
              </w:rPr>
              <w:t>Tema e assunto</w:t>
            </w:r>
          </w:p>
        </w:tc>
        <w:tc>
          <w:tcPr>
            <w:tcW w:w="6733" w:type="dxa"/>
          </w:tcPr>
          <w:p w:rsidR="000D178E" w:rsidRDefault="00593BB0" w:rsidP="004B5B42">
            <w:pPr>
              <w:spacing w:before="240" w:after="60"/>
              <w:jc w:val="both"/>
              <w:rPr>
                <w:rFonts w:eastAsia="Times New Roman" w:cstheme="minorHAnsi"/>
                <w:lang w:eastAsia="pt-BR"/>
              </w:rPr>
            </w:pPr>
            <w:r>
              <w:rPr>
                <w:rFonts w:eastAsia="Times New Roman" w:cstheme="minorHAnsi"/>
                <w:lang w:eastAsia="pt-BR"/>
              </w:rPr>
              <w:t>Estas colunas cont</w:t>
            </w:r>
            <w:r w:rsidR="006C73A3" w:rsidRPr="00B477E5">
              <w:rPr>
                <w:rFonts w:eastAsia="Times New Roman" w:cstheme="minorHAnsi"/>
                <w:lang w:eastAsia="pt-BR"/>
              </w:rPr>
              <w:t>ê</w:t>
            </w:r>
            <w:r w:rsidR="00980FD5">
              <w:rPr>
                <w:rFonts w:eastAsia="Times New Roman" w:cstheme="minorHAnsi"/>
                <w:lang w:eastAsia="pt-BR"/>
              </w:rPr>
              <w:t>m</w:t>
            </w:r>
            <w:r>
              <w:rPr>
                <w:rFonts w:eastAsia="Times New Roman" w:cstheme="minorHAnsi"/>
                <w:lang w:eastAsia="pt-BR"/>
              </w:rPr>
              <w:t xml:space="preserve"> o </w:t>
            </w:r>
            <w:r w:rsidR="004B5B42">
              <w:rPr>
                <w:rFonts w:eastAsia="Times New Roman" w:cstheme="minorHAnsi"/>
                <w:lang w:eastAsia="pt-BR"/>
              </w:rPr>
              <w:t>Tema e o Assunto</w:t>
            </w:r>
            <w:r>
              <w:rPr>
                <w:rFonts w:eastAsia="Times New Roman" w:cstheme="minorHAnsi"/>
                <w:lang w:eastAsia="pt-BR"/>
              </w:rPr>
              <w:t xml:space="preserve"> em que o serviço solicitado se enquadra, de acordo com o Guia de Serviços do SP156.</w:t>
            </w:r>
          </w:p>
        </w:tc>
      </w:tr>
      <w:tr w:rsidR="00593BB0" w:rsidRPr="00A708FD" w:rsidTr="00AE1B32">
        <w:tblPrEx>
          <w:shd w:val="clear" w:color="auto" w:fill="auto"/>
        </w:tblPrEx>
        <w:trPr>
          <w:jc w:val="center"/>
        </w:trPr>
        <w:tc>
          <w:tcPr>
            <w:tcW w:w="2269" w:type="dxa"/>
            <w:gridSpan w:val="2"/>
          </w:tcPr>
          <w:p w:rsidR="00593BB0" w:rsidRDefault="00593BB0" w:rsidP="00593BB0">
            <w:pPr>
              <w:pStyle w:val="PargrafodaLista"/>
              <w:spacing w:before="240"/>
              <w:ind w:left="371" w:hanging="371"/>
              <w:rPr>
                <w:rFonts w:cstheme="minorHAnsi"/>
                <w:b/>
                <w:color w:val="E94F37"/>
                <w:sz w:val="24"/>
              </w:rPr>
            </w:pPr>
            <w:r>
              <w:rPr>
                <w:rFonts w:cstheme="minorHAnsi"/>
                <w:b/>
                <w:color w:val="E94F37"/>
                <w:sz w:val="24"/>
              </w:rPr>
              <w:t>1.8</w:t>
            </w:r>
            <w:r w:rsidRPr="00A708FD">
              <w:rPr>
                <w:rFonts w:cstheme="minorHAnsi"/>
                <w:b/>
                <w:color w:val="E94F37"/>
                <w:sz w:val="24"/>
              </w:rPr>
              <w:t xml:space="preserve">. </w:t>
            </w:r>
            <w:r>
              <w:rPr>
                <w:rFonts w:cstheme="minorHAnsi"/>
                <w:b/>
                <w:color w:val="E94F37"/>
                <w:sz w:val="24"/>
              </w:rPr>
              <w:t>Serviço</w:t>
            </w:r>
          </w:p>
        </w:tc>
        <w:tc>
          <w:tcPr>
            <w:tcW w:w="6733" w:type="dxa"/>
          </w:tcPr>
          <w:p w:rsidR="00593BB0" w:rsidRDefault="00593BB0" w:rsidP="00684F03">
            <w:pPr>
              <w:spacing w:before="240" w:after="60"/>
              <w:jc w:val="both"/>
              <w:rPr>
                <w:rFonts w:eastAsia="Times New Roman" w:cstheme="minorHAnsi"/>
                <w:lang w:eastAsia="pt-BR"/>
              </w:rPr>
            </w:pPr>
            <w:r>
              <w:rPr>
                <w:rFonts w:eastAsia="Times New Roman" w:cstheme="minorHAnsi"/>
                <w:lang w:eastAsia="pt-BR"/>
              </w:rPr>
              <w:t>Diz qual foi o serviço solicitado pela cidadã/</w:t>
            </w:r>
            <w:proofErr w:type="spellStart"/>
            <w:r>
              <w:rPr>
                <w:rFonts w:eastAsia="Times New Roman" w:cstheme="minorHAnsi"/>
                <w:lang w:eastAsia="pt-BR"/>
              </w:rPr>
              <w:t>ão</w:t>
            </w:r>
            <w:proofErr w:type="spellEnd"/>
            <w:r>
              <w:rPr>
                <w:rFonts w:eastAsia="Times New Roman" w:cstheme="minorHAnsi"/>
                <w:lang w:eastAsia="pt-BR"/>
              </w:rPr>
              <w:t>, de acordo com o Guia de Serviços do SP156.</w:t>
            </w:r>
          </w:p>
        </w:tc>
      </w:tr>
      <w:tr w:rsidR="00593BB0" w:rsidRPr="00A708FD" w:rsidTr="00AE1B32">
        <w:tblPrEx>
          <w:shd w:val="clear" w:color="auto" w:fill="auto"/>
        </w:tblPrEx>
        <w:trPr>
          <w:jc w:val="center"/>
        </w:trPr>
        <w:tc>
          <w:tcPr>
            <w:tcW w:w="2269" w:type="dxa"/>
            <w:gridSpan w:val="2"/>
          </w:tcPr>
          <w:p w:rsidR="00593BB0" w:rsidRDefault="00593BB0" w:rsidP="00593BB0">
            <w:pPr>
              <w:pStyle w:val="PargrafodaLista"/>
              <w:spacing w:before="240"/>
              <w:ind w:left="371" w:hanging="371"/>
              <w:rPr>
                <w:rFonts w:cstheme="minorHAnsi"/>
                <w:b/>
                <w:color w:val="E94F37"/>
                <w:sz w:val="24"/>
              </w:rPr>
            </w:pPr>
            <w:r>
              <w:rPr>
                <w:rFonts w:cstheme="minorHAnsi"/>
                <w:b/>
                <w:color w:val="E94F37"/>
                <w:sz w:val="24"/>
              </w:rPr>
              <w:t>1.9</w:t>
            </w:r>
            <w:r w:rsidRPr="00A708FD">
              <w:rPr>
                <w:rFonts w:cstheme="minorHAnsi"/>
                <w:b/>
                <w:color w:val="E94F37"/>
                <w:sz w:val="24"/>
              </w:rPr>
              <w:t xml:space="preserve">. </w:t>
            </w:r>
            <w:r>
              <w:rPr>
                <w:rFonts w:cstheme="minorHAnsi"/>
                <w:b/>
                <w:color w:val="E94F37"/>
                <w:sz w:val="24"/>
              </w:rPr>
              <w:t>Status da Solicitação</w:t>
            </w:r>
          </w:p>
        </w:tc>
        <w:tc>
          <w:tcPr>
            <w:tcW w:w="6733" w:type="dxa"/>
          </w:tcPr>
          <w:p w:rsidR="00593BB0" w:rsidRPr="006D1A82" w:rsidRDefault="00593BB0" w:rsidP="00684F03">
            <w:pPr>
              <w:spacing w:before="240" w:after="60"/>
              <w:jc w:val="both"/>
              <w:rPr>
                <w:rFonts w:eastAsia="Times New Roman" w:cstheme="minorHAnsi"/>
                <w:lang w:eastAsia="pt-BR"/>
              </w:rPr>
            </w:pPr>
            <w:r>
              <w:rPr>
                <w:rFonts w:eastAsia="Times New Roman" w:cstheme="minorHAnsi"/>
                <w:lang w:eastAsia="pt-BR"/>
              </w:rPr>
              <w:t xml:space="preserve">Informa o Status da solicitação, na data de emissão do relatório.  São quatro os </w:t>
            </w:r>
            <w:r w:rsidRPr="006D1A82">
              <w:rPr>
                <w:rFonts w:eastAsia="Times New Roman" w:cstheme="minorHAnsi"/>
                <w:lang w:eastAsia="pt-BR"/>
              </w:rPr>
              <w:t>status possíveis:</w:t>
            </w:r>
          </w:p>
          <w:p w:rsidR="00220253" w:rsidRPr="00220253" w:rsidRDefault="00220253" w:rsidP="00192A3F">
            <w:pPr>
              <w:pStyle w:val="PargrafodaLista"/>
              <w:numPr>
                <w:ilvl w:val="0"/>
                <w:numId w:val="5"/>
              </w:numPr>
              <w:spacing w:before="240" w:after="60"/>
              <w:jc w:val="both"/>
              <w:rPr>
                <w:rFonts w:eastAsia="Times New Roman" w:cstheme="minorHAnsi"/>
                <w:color w:val="000000"/>
                <w:lang w:eastAsia="pt-BR"/>
              </w:rPr>
            </w:pPr>
            <w:r w:rsidRPr="00192A3F">
              <w:rPr>
                <w:rFonts w:eastAsia="Times New Roman" w:cstheme="minorHAnsi"/>
                <w:i/>
                <w:color w:val="000000"/>
                <w:lang w:eastAsia="pt-BR"/>
              </w:rPr>
              <w:t>Aguardando atendimento:</w:t>
            </w:r>
            <w:r>
              <w:rPr>
                <w:rFonts w:eastAsia="Times New Roman" w:cstheme="minorHAnsi"/>
                <w:color w:val="000000"/>
                <w:lang w:eastAsia="pt-BR"/>
              </w:rPr>
              <w:t xml:space="preserve"> </w:t>
            </w:r>
            <w:r w:rsidR="00192A3F" w:rsidRPr="00192A3F">
              <w:rPr>
                <w:rFonts w:eastAsia="Times New Roman" w:cstheme="minorHAnsi"/>
                <w:color w:val="000000"/>
                <w:lang w:eastAsia="pt-BR"/>
              </w:rPr>
              <w:t>a solicitação foi registrada e está aguardando tratamento pelo órgão responsável ou já começou a ser analisada pelo órgão responsável</w:t>
            </w:r>
          </w:p>
          <w:p w:rsidR="00593BB0" w:rsidRPr="00145B90" w:rsidRDefault="004B5B42" w:rsidP="00145B90">
            <w:pPr>
              <w:pStyle w:val="PargrafodaLista"/>
              <w:numPr>
                <w:ilvl w:val="0"/>
                <w:numId w:val="5"/>
              </w:numPr>
              <w:spacing w:before="240" w:after="60"/>
              <w:jc w:val="both"/>
              <w:rPr>
                <w:rFonts w:eastAsia="Times New Roman" w:cstheme="minorHAnsi"/>
                <w:color w:val="000000"/>
                <w:lang w:eastAsia="pt-BR"/>
              </w:rPr>
            </w:pPr>
            <w:r>
              <w:rPr>
                <w:rFonts w:eastAsia="Times New Roman" w:cstheme="minorHAnsi"/>
                <w:i/>
                <w:color w:val="000000"/>
                <w:lang w:eastAsia="pt-BR"/>
              </w:rPr>
              <w:t>Indeferido</w:t>
            </w:r>
            <w:r w:rsidR="00145B90" w:rsidRPr="00145B90">
              <w:rPr>
                <w:rFonts w:eastAsia="Times New Roman" w:cstheme="minorHAnsi"/>
                <w:i/>
                <w:color w:val="000000"/>
                <w:lang w:eastAsia="pt-BR"/>
              </w:rPr>
              <w:t>:</w:t>
            </w:r>
            <w:r w:rsidR="00145B90" w:rsidRPr="00145B90">
              <w:rPr>
                <w:rFonts w:eastAsia="Times New Roman" w:cstheme="minorHAnsi"/>
                <w:color w:val="000000"/>
                <w:lang w:eastAsia="pt-BR"/>
              </w:rPr>
              <w:t xml:space="preserve"> a solicitação foi indeferida pelo órgão responsável pelo atendimento. </w:t>
            </w:r>
          </w:p>
          <w:p w:rsidR="00145B90" w:rsidRPr="00145B90" w:rsidRDefault="00145B90" w:rsidP="00145B90">
            <w:pPr>
              <w:pStyle w:val="PargrafodaLista"/>
              <w:numPr>
                <w:ilvl w:val="0"/>
                <w:numId w:val="5"/>
              </w:numPr>
              <w:spacing w:before="240" w:after="60"/>
              <w:jc w:val="both"/>
              <w:rPr>
                <w:rFonts w:eastAsia="Times New Roman" w:cstheme="minorHAnsi"/>
                <w:lang w:eastAsia="pt-BR"/>
              </w:rPr>
            </w:pPr>
            <w:r w:rsidRPr="00145B90">
              <w:rPr>
                <w:rFonts w:eastAsia="Times New Roman" w:cstheme="minorHAnsi"/>
                <w:i/>
                <w:color w:val="000000"/>
                <w:lang w:eastAsia="pt-BR"/>
              </w:rPr>
              <w:t>Cancelada:</w:t>
            </w:r>
            <w:r w:rsidRPr="00145B90">
              <w:rPr>
                <w:rFonts w:eastAsia="Times New Roman" w:cstheme="minorHAnsi"/>
                <w:color w:val="000000"/>
                <w:lang w:eastAsia="pt-BR"/>
              </w:rPr>
              <w:t xml:space="preserve"> a solicitaç</w:t>
            </w:r>
            <w:r>
              <w:rPr>
                <w:rFonts w:eastAsia="Times New Roman" w:cstheme="minorHAnsi"/>
                <w:color w:val="000000"/>
                <w:lang w:eastAsia="pt-BR"/>
              </w:rPr>
              <w:t>ão foi cancelada pela</w:t>
            </w:r>
            <w:r w:rsidR="00AD65EA">
              <w:rPr>
                <w:rFonts w:eastAsia="Times New Roman" w:cstheme="minorHAnsi"/>
                <w:color w:val="000000"/>
                <w:lang w:eastAsia="pt-BR"/>
              </w:rPr>
              <w:t>/o</w:t>
            </w:r>
            <w:r>
              <w:rPr>
                <w:rFonts w:eastAsia="Times New Roman" w:cstheme="minorHAnsi"/>
                <w:color w:val="000000"/>
                <w:lang w:eastAsia="pt-BR"/>
              </w:rPr>
              <w:t xml:space="preserve"> cidadã/</w:t>
            </w:r>
            <w:proofErr w:type="spellStart"/>
            <w:r>
              <w:rPr>
                <w:rFonts w:eastAsia="Times New Roman" w:cstheme="minorHAnsi"/>
                <w:color w:val="000000"/>
                <w:lang w:eastAsia="pt-BR"/>
              </w:rPr>
              <w:t>ão</w:t>
            </w:r>
            <w:proofErr w:type="spellEnd"/>
            <w:r>
              <w:rPr>
                <w:rFonts w:eastAsia="Times New Roman" w:cstheme="minorHAnsi"/>
                <w:color w:val="000000"/>
                <w:lang w:eastAsia="pt-BR"/>
              </w:rPr>
              <w:t xml:space="preserve"> que a realizou.</w:t>
            </w:r>
          </w:p>
          <w:p w:rsidR="00145B90" w:rsidRDefault="00145B90" w:rsidP="00145B90">
            <w:pPr>
              <w:pStyle w:val="PargrafodaLista"/>
              <w:numPr>
                <w:ilvl w:val="0"/>
                <w:numId w:val="5"/>
              </w:numPr>
              <w:spacing w:before="240" w:after="60"/>
              <w:jc w:val="both"/>
              <w:rPr>
                <w:rFonts w:eastAsia="Times New Roman" w:cstheme="minorHAnsi"/>
                <w:lang w:eastAsia="pt-BR"/>
              </w:rPr>
            </w:pPr>
            <w:r w:rsidRPr="00145B90">
              <w:rPr>
                <w:rFonts w:eastAsia="Times New Roman" w:cstheme="minorHAnsi"/>
                <w:color w:val="000000"/>
                <w:lang w:eastAsia="pt-BR"/>
              </w:rPr>
              <w:t xml:space="preserve"> </w:t>
            </w:r>
            <w:r w:rsidR="004B5B42">
              <w:rPr>
                <w:rFonts w:eastAsia="Times New Roman" w:cstheme="minorHAnsi"/>
                <w:i/>
                <w:color w:val="000000"/>
                <w:lang w:eastAsia="pt-BR"/>
              </w:rPr>
              <w:t>Finalizado</w:t>
            </w:r>
            <w:r w:rsidRPr="00145B90">
              <w:rPr>
                <w:rFonts w:eastAsia="Times New Roman" w:cstheme="minorHAnsi"/>
                <w:i/>
                <w:color w:val="000000"/>
                <w:lang w:eastAsia="pt-BR"/>
              </w:rPr>
              <w:t>:</w:t>
            </w:r>
            <w:r w:rsidRPr="00145B90">
              <w:rPr>
                <w:rFonts w:eastAsia="Times New Roman" w:cstheme="minorHAnsi"/>
                <w:color w:val="000000"/>
                <w:lang w:eastAsia="pt-BR"/>
              </w:rPr>
              <w:t xml:space="preserve"> o serviço solicitado foi realizado pelo órgão competente.</w:t>
            </w:r>
          </w:p>
        </w:tc>
      </w:tr>
      <w:tr w:rsidR="002B3E9A" w:rsidRPr="00A708FD" w:rsidTr="00AE1B32">
        <w:tblPrEx>
          <w:shd w:val="clear" w:color="auto" w:fill="auto"/>
        </w:tblPrEx>
        <w:trPr>
          <w:jc w:val="center"/>
        </w:trPr>
        <w:tc>
          <w:tcPr>
            <w:tcW w:w="2269" w:type="dxa"/>
            <w:gridSpan w:val="2"/>
          </w:tcPr>
          <w:p w:rsidR="002B3E9A" w:rsidRDefault="002B3E9A" w:rsidP="002B3E9A">
            <w:pPr>
              <w:pStyle w:val="PargrafodaLista"/>
              <w:spacing w:before="240"/>
              <w:ind w:left="371" w:hanging="371"/>
              <w:rPr>
                <w:rFonts w:cstheme="minorHAnsi"/>
                <w:b/>
                <w:color w:val="E94F37"/>
                <w:sz w:val="24"/>
              </w:rPr>
            </w:pPr>
            <w:r>
              <w:rPr>
                <w:rFonts w:cstheme="minorHAnsi"/>
                <w:b/>
                <w:color w:val="E94F37"/>
                <w:sz w:val="24"/>
              </w:rPr>
              <w:t>2.0.</w:t>
            </w:r>
            <w:r w:rsidRPr="00A708FD">
              <w:rPr>
                <w:rFonts w:cstheme="minorHAnsi"/>
                <w:b/>
                <w:color w:val="E94F37"/>
                <w:sz w:val="24"/>
              </w:rPr>
              <w:t xml:space="preserve"> </w:t>
            </w:r>
            <w:r>
              <w:rPr>
                <w:rFonts w:cstheme="minorHAnsi"/>
                <w:b/>
                <w:color w:val="E94F37"/>
                <w:sz w:val="24"/>
              </w:rPr>
              <w:t>Data do Parecer e Hora do Parecer</w:t>
            </w:r>
          </w:p>
        </w:tc>
        <w:tc>
          <w:tcPr>
            <w:tcW w:w="6733" w:type="dxa"/>
          </w:tcPr>
          <w:p w:rsidR="002B3E9A" w:rsidRDefault="002B3E9A" w:rsidP="004B5B42">
            <w:pPr>
              <w:spacing w:before="240" w:after="60"/>
              <w:jc w:val="both"/>
              <w:rPr>
                <w:rFonts w:eastAsia="Times New Roman" w:cstheme="minorHAnsi"/>
                <w:lang w:eastAsia="pt-BR"/>
              </w:rPr>
            </w:pPr>
            <w:r>
              <w:rPr>
                <w:rFonts w:eastAsia="Times New Roman" w:cstheme="minorHAnsi"/>
                <w:lang w:eastAsia="pt-BR"/>
              </w:rPr>
              <w:t>Data e hora (</w:t>
            </w:r>
            <w:r>
              <w:rPr>
                <w:rFonts w:eastAsia="Times New Roman" w:cstheme="minorHAnsi"/>
                <w:color w:val="000000"/>
                <w:lang w:eastAsia="pt-BR"/>
              </w:rPr>
              <w:t xml:space="preserve">em formato 24 horas) </w:t>
            </w:r>
            <w:r>
              <w:rPr>
                <w:rFonts w:eastAsia="Times New Roman" w:cstheme="minorHAnsi"/>
                <w:lang w:eastAsia="pt-BR"/>
              </w:rPr>
              <w:t xml:space="preserve">em que o status da solicitação foi atualizado (indeferido, cancelado ou finalizado). </w:t>
            </w:r>
          </w:p>
        </w:tc>
      </w:tr>
      <w:tr w:rsidR="002B3E9A" w:rsidRPr="00A708FD" w:rsidTr="00AE1B32">
        <w:tblPrEx>
          <w:shd w:val="clear" w:color="auto" w:fill="auto"/>
        </w:tblPrEx>
        <w:trPr>
          <w:jc w:val="center"/>
        </w:trPr>
        <w:tc>
          <w:tcPr>
            <w:tcW w:w="2269" w:type="dxa"/>
            <w:gridSpan w:val="2"/>
          </w:tcPr>
          <w:p w:rsidR="002B3E9A" w:rsidRDefault="002B3E9A" w:rsidP="00AE1B32">
            <w:pPr>
              <w:pStyle w:val="PargrafodaLista"/>
              <w:spacing w:before="240"/>
              <w:ind w:left="371" w:hanging="371"/>
              <w:rPr>
                <w:rFonts w:cstheme="minorHAnsi"/>
                <w:b/>
                <w:color w:val="E94F37"/>
                <w:sz w:val="24"/>
              </w:rPr>
            </w:pPr>
            <w:r>
              <w:rPr>
                <w:rFonts w:cstheme="minorHAnsi"/>
                <w:b/>
                <w:color w:val="E94F37"/>
                <w:sz w:val="24"/>
              </w:rPr>
              <w:t>2.</w:t>
            </w:r>
            <w:r w:rsidR="00AE1B32">
              <w:rPr>
                <w:rFonts w:cstheme="minorHAnsi"/>
                <w:b/>
                <w:color w:val="E94F37"/>
                <w:sz w:val="24"/>
              </w:rPr>
              <w:t>1</w:t>
            </w:r>
            <w:r>
              <w:rPr>
                <w:rFonts w:cstheme="minorHAnsi"/>
                <w:b/>
                <w:color w:val="E94F37"/>
                <w:sz w:val="24"/>
              </w:rPr>
              <w:t>. Latitude e Longitude</w:t>
            </w:r>
          </w:p>
        </w:tc>
        <w:tc>
          <w:tcPr>
            <w:tcW w:w="6733" w:type="dxa"/>
          </w:tcPr>
          <w:p w:rsidR="002B3E9A" w:rsidRDefault="00AE1B32" w:rsidP="00AE1B32">
            <w:pPr>
              <w:spacing w:before="240" w:after="60"/>
              <w:jc w:val="both"/>
              <w:rPr>
                <w:rFonts w:eastAsia="Times New Roman" w:cstheme="minorHAnsi"/>
                <w:lang w:eastAsia="pt-BR"/>
              </w:rPr>
            </w:pPr>
            <w:r>
              <w:rPr>
                <w:rFonts w:eastAsia="Times New Roman" w:cstheme="minorHAnsi"/>
                <w:lang w:eastAsia="pt-BR"/>
              </w:rPr>
              <w:t>Regis</w:t>
            </w:r>
            <w:r w:rsidR="004B5B42">
              <w:rPr>
                <w:rFonts w:eastAsia="Times New Roman" w:cstheme="minorHAnsi"/>
                <w:lang w:eastAsia="pt-BR"/>
              </w:rPr>
              <w:t>tra a Latitude e Longitude, em graus d</w:t>
            </w:r>
            <w:r>
              <w:rPr>
                <w:rFonts w:eastAsia="Times New Roman" w:cstheme="minorHAnsi"/>
                <w:lang w:eastAsia="pt-BR"/>
              </w:rPr>
              <w:t>ecimais, da l</w:t>
            </w:r>
            <w:r w:rsidR="002B3E9A">
              <w:rPr>
                <w:rFonts w:eastAsia="Times New Roman" w:cstheme="minorHAnsi"/>
                <w:lang w:eastAsia="pt-BR"/>
              </w:rPr>
              <w:t>ocalizaç</w:t>
            </w:r>
            <w:r>
              <w:rPr>
                <w:rFonts w:eastAsia="Times New Roman" w:cstheme="minorHAnsi"/>
                <w:lang w:eastAsia="pt-BR"/>
              </w:rPr>
              <w:t>ão (precisa ou aproximada) do serviço solicitado.</w:t>
            </w:r>
          </w:p>
        </w:tc>
      </w:tr>
    </w:tbl>
    <w:p w:rsidR="009E5CA4" w:rsidRDefault="009E5CA4"/>
    <w:p w:rsidR="00B175F4" w:rsidRPr="00A708FD" w:rsidRDefault="00B175F4" w:rsidP="005F7B22">
      <w:pPr>
        <w:jc w:val="both"/>
        <w:rPr>
          <w:rFonts w:cstheme="minorHAnsi"/>
          <w:b/>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5309"/>
        <w:tblLook w:val="04A0" w:firstRow="1" w:lastRow="0" w:firstColumn="1" w:lastColumn="0" w:noHBand="0" w:noVBand="1"/>
      </w:tblPr>
      <w:tblGrid>
        <w:gridCol w:w="9169"/>
      </w:tblGrid>
      <w:tr w:rsidR="00496318" w:rsidRPr="00A708FD" w:rsidTr="00AE1B32">
        <w:trPr>
          <w:jc w:val="center"/>
        </w:trPr>
        <w:tc>
          <w:tcPr>
            <w:tcW w:w="9169" w:type="dxa"/>
            <w:shd w:val="clear" w:color="auto" w:fill="EDA753"/>
          </w:tcPr>
          <w:p w:rsidR="00496318" w:rsidRPr="00A708FD" w:rsidRDefault="00AE1B32" w:rsidP="00496318">
            <w:pPr>
              <w:pStyle w:val="PargrafodaLista"/>
              <w:numPr>
                <w:ilvl w:val="0"/>
                <w:numId w:val="2"/>
              </w:numPr>
              <w:tabs>
                <w:tab w:val="left" w:pos="426"/>
              </w:tabs>
              <w:ind w:left="0" w:firstLine="0"/>
              <w:rPr>
                <w:rFonts w:cstheme="minorHAnsi"/>
                <w:b/>
                <w:color w:val="FFFFFF" w:themeColor="background1"/>
                <w:sz w:val="28"/>
                <w:szCs w:val="28"/>
              </w:rPr>
            </w:pPr>
            <w:r w:rsidRPr="00F03191">
              <w:rPr>
                <w:rFonts w:eastAsia="Times New Roman" w:cstheme="minorHAnsi"/>
                <w:b/>
                <w:color w:val="FFFFFF" w:themeColor="background1"/>
                <w:sz w:val="28"/>
                <w:szCs w:val="28"/>
                <w:lang w:eastAsia="pt-BR"/>
              </w:rPr>
              <w:t>NOTA SOBRE A BASE DE DADOS</w:t>
            </w:r>
          </w:p>
        </w:tc>
      </w:tr>
      <w:tr w:rsidR="0082150D" w:rsidRPr="00A708FD" w:rsidTr="00AE1B32">
        <w:trPr>
          <w:jc w:val="center"/>
        </w:trPr>
        <w:tc>
          <w:tcPr>
            <w:tcW w:w="9169" w:type="dxa"/>
            <w:shd w:val="clear" w:color="auto" w:fill="auto"/>
          </w:tcPr>
          <w:p w:rsidR="0082150D" w:rsidRPr="00A708FD" w:rsidRDefault="0082150D" w:rsidP="00A1561F">
            <w:pPr>
              <w:spacing w:before="240"/>
              <w:jc w:val="both"/>
              <w:rPr>
                <w:rFonts w:eastAsia="Times New Roman" w:cstheme="minorHAnsi"/>
                <w:b/>
                <w:color w:val="FFFFFF" w:themeColor="background1"/>
                <w:sz w:val="28"/>
                <w:szCs w:val="28"/>
                <w:lang w:eastAsia="pt-BR"/>
              </w:rPr>
            </w:pPr>
            <w:r w:rsidRPr="00A708FD">
              <w:rPr>
                <w:rFonts w:cstheme="minorHAnsi"/>
              </w:rPr>
              <w:t xml:space="preserve">A base de dados </w:t>
            </w:r>
            <w:r w:rsidRPr="0082150D">
              <w:rPr>
                <w:rFonts w:eastAsia="Times New Roman" w:cstheme="minorHAnsi"/>
                <w:color w:val="000000"/>
                <w:lang w:eastAsia="pt-BR"/>
              </w:rPr>
              <w:t>disponibilizada</w:t>
            </w:r>
            <w:r w:rsidRPr="00A708FD">
              <w:rPr>
                <w:rFonts w:cstheme="minorHAnsi"/>
              </w:rPr>
              <w:t xml:space="preserve"> no </w:t>
            </w:r>
            <w:r w:rsidRPr="00ED4CBC">
              <w:rPr>
                <w:rFonts w:cstheme="minorHAnsi"/>
              </w:rPr>
              <w:t>portal de Dados Abertos da Prefeitura de São Paulo</w:t>
            </w:r>
            <w:r w:rsidR="00ED4CBC">
              <w:rPr>
                <w:rStyle w:val="Hyperlink"/>
                <w:rFonts w:cstheme="minorHAnsi"/>
              </w:rPr>
              <w:t xml:space="preserve"> (</w:t>
            </w:r>
            <w:r w:rsidR="00ED4CBC" w:rsidRPr="00ED4CBC">
              <w:rPr>
                <w:rStyle w:val="Hyperlink"/>
                <w:rFonts w:cstheme="minorHAnsi"/>
              </w:rPr>
              <w:t>http://dados.prefeitura.sp.gov.br/</w:t>
            </w:r>
            <w:r w:rsidR="00ED4CBC">
              <w:rPr>
                <w:rStyle w:val="Hyperlink"/>
                <w:rFonts w:cstheme="minorHAnsi"/>
              </w:rPr>
              <w:t>)</w:t>
            </w:r>
            <w:r w:rsidRPr="00A708FD">
              <w:rPr>
                <w:rFonts w:cstheme="minorHAnsi"/>
              </w:rPr>
              <w:t xml:space="preserve">, na </w:t>
            </w:r>
            <w:r w:rsidRPr="00ED4CBC">
              <w:rPr>
                <w:rFonts w:cstheme="minorHAnsi"/>
              </w:rPr>
              <w:t>seção “</w:t>
            </w:r>
            <w:proofErr w:type="gramStart"/>
            <w:r w:rsidRPr="00ED4CBC">
              <w:rPr>
                <w:rFonts w:cstheme="minorHAnsi"/>
              </w:rPr>
              <w:t>Dados do SP156”</w:t>
            </w:r>
            <w:r w:rsidR="00ED4CBC">
              <w:rPr>
                <w:rStyle w:val="Hyperlink"/>
                <w:rFonts w:cstheme="minorHAnsi"/>
              </w:rPr>
              <w:t xml:space="preserve"> (</w:t>
            </w:r>
            <w:hyperlink r:id="rId11" w:history="1">
              <w:r w:rsidR="006A50AB" w:rsidRPr="00CA7FDE">
                <w:rPr>
                  <w:rStyle w:val="Hyperlink"/>
                  <w:rFonts w:cstheme="minorHAnsi"/>
                </w:rPr>
                <w:t>http://dados.prefeitura.sp.gov.br/dataset/dados-do-sp156</w:t>
              </w:r>
            </w:hyperlink>
            <w:r w:rsidR="00A1561F">
              <w:rPr>
                <w:rStyle w:val="Hyperlink"/>
                <w:rFonts w:cstheme="minorHAnsi"/>
              </w:rPr>
              <w:t>)</w:t>
            </w:r>
            <w:proofErr w:type="gramEnd"/>
            <w:r w:rsidR="006A50AB" w:rsidRPr="006A50AB">
              <w:rPr>
                <w:rFonts w:cstheme="minorHAnsi"/>
                <w:color w:val="FF0000"/>
              </w:rPr>
              <w:t xml:space="preserve"> </w:t>
            </w:r>
            <w:r w:rsidRPr="00A708FD">
              <w:rPr>
                <w:rFonts w:cstheme="minorHAnsi"/>
              </w:rPr>
              <w:t xml:space="preserve">é atualizada trimestralmente e tem como referência a situação do banco de dados no momento em que a consulta ao banco é realizada para atualização dos dados disponibilizados. </w:t>
            </w:r>
          </w:p>
        </w:tc>
      </w:tr>
    </w:tbl>
    <w:p w:rsidR="00B175F4" w:rsidRPr="00A708FD" w:rsidRDefault="00B175F4" w:rsidP="003D6A6C">
      <w:pPr>
        <w:jc w:val="both"/>
        <w:rPr>
          <w:rFonts w:cstheme="minorHAnsi"/>
          <w:b/>
        </w:rPr>
      </w:pPr>
    </w:p>
    <w:sectPr w:rsidR="00B175F4" w:rsidRPr="00A708FD" w:rsidSect="00B175F4">
      <w:footerReference w:type="default" r:id="rId12"/>
      <w:type w:val="continuous"/>
      <w:pgSz w:w="11906" w:h="16838"/>
      <w:pgMar w:top="1440" w:right="1080" w:bottom="1440" w:left="1080" w:header="397" w:footer="454"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49B" w:rsidRDefault="003A049B" w:rsidP="005F7B22">
      <w:pPr>
        <w:spacing w:after="0" w:line="240" w:lineRule="auto"/>
      </w:pPr>
      <w:r>
        <w:separator/>
      </w:r>
    </w:p>
  </w:endnote>
  <w:endnote w:type="continuationSeparator" w:id="0">
    <w:p w:rsidR="003A049B" w:rsidRDefault="003A049B" w:rsidP="005F7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634654"/>
      <w:docPartObj>
        <w:docPartGallery w:val="Page Numbers (Bottom of Page)"/>
        <w:docPartUnique/>
      </w:docPartObj>
    </w:sdtPr>
    <w:sdtContent>
      <w:p w:rsidR="003A049B" w:rsidRDefault="003A049B">
        <w:pPr>
          <w:pStyle w:val="Rodap"/>
          <w:jc w:val="right"/>
        </w:pPr>
        <w:r>
          <w:fldChar w:fldCharType="begin"/>
        </w:r>
        <w:r>
          <w:instrText>PAGE   \* MERGEFORMAT</w:instrText>
        </w:r>
        <w:r>
          <w:fldChar w:fldCharType="separate"/>
        </w:r>
        <w:r w:rsidR="001A0F04">
          <w:rPr>
            <w:noProof/>
          </w:rPr>
          <w:t>3</w:t>
        </w:r>
        <w:r>
          <w:fldChar w:fldCharType="end"/>
        </w:r>
      </w:p>
    </w:sdtContent>
  </w:sdt>
  <w:p w:rsidR="003A049B" w:rsidRDefault="003A049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49B" w:rsidRDefault="003A049B" w:rsidP="005F7B22">
      <w:pPr>
        <w:spacing w:after="0" w:line="240" w:lineRule="auto"/>
      </w:pPr>
      <w:r>
        <w:separator/>
      </w:r>
    </w:p>
  </w:footnote>
  <w:footnote w:type="continuationSeparator" w:id="0">
    <w:p w:rsidR="003A049B" w:rsidRDefault="003A049B" w:rsidP="005F7B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15F"/>
    <w:multiLevelType w:val="multilevel"/>
    <w:tmpl w:val="52420336"/>
    <w:lvl w:ilvl="0">
      <w:start w:val="1"/>
      <w:numFmt w:val="decimal"/>
      <w:lvlText w:val="%1."/>
      <w:lvlJc w:val="left"/>
      <w:pPr>
        <w:ind w:left="720" w:hanging="360"/>
      </w:pPr>
      <w:rPr>
        <w:rFonts w:hint="default"/>
        <w:sz w:val="28"/>
        <w:szCs w:val="28"/>
      </w:rPr>
    </w:lvl>
    <w:lvl w:ilvl="1">
      <w:start w:val="1"/>
      <w:numFmt w:val="decimal"/>
      <w:isLgl/>
      <w:lvlText w:val="%1.%2."/>
      <w:lvlJc w:val="left"/>
      <w:pPr>
        <w:ind w:left="862" w:hanging="720"/>
      </w:pPr>
      <w:rPr>
        <w:rFonts w:hint="default"/>
        <w:color w:val="E36C0A" w:themeColor="accent6"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79048B8"/>
    <w:multiLevelType w:val="hybridMultilevel"/>
    <w:tmpl w:val="F30A8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E0381D"/>
    <w:multiLevelType w:val="hybridMultilevel"/>
    <w:tmpl w:val="D99CB7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055968"/>
    <w:multiLevelType w:val="hybridMultilevel"/>
    <w:tmpl w:val="7E2269C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E017910"/>
    <w:multiLevelType w:val="hybridMultilevel"/>
    <w:tmpl w:val="70CCC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trackRevisions/>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693"/>
    <w:rsid w:val="0002404C"/>
    <w:rsid w:val="00035484"/>
    <w:rsid w:val="00061C74"/>
    <w:rsid w:val="000C52C6"/>
    <w:rsid w:val="000C5978"/>
    <w:rsid w:val="000D178E"/>
    <w:rsid w:val="000D2871"/>
    <w:rsid w:val="000E0AB5"/>
    <w:rsid w:val="000F08F9"/>
    <w:rsid w:val="001261D6"/>
    <w:rsid w:val="00127CB6"/>
    <w:rsid w:val="00133617"/>
    <w:rsid w:val="00143593"/>
    <w:rsid w:val="001435E7"/>
    <w:rsid w:val="00145B90"/>
    <w:rsid w:val="00157BEA"/>
    <w:rsid w:val="00173252"/>
    <w:rsid w:val="00174A44"/>
    <w:rsid w:val="0017763B"/>
    <w:rsid w:val="00185109"/>
    <w:rsid w:val="00192A3F"/>
    <w:rsid w:val="001A0734"/>
    <w:rsid w:val="001A0F04"/>
    <w:rsid w:val="001B682C"/>
    <w:rsid w:val="001D4779"/>
    <w:rsid w:val="00217F81"/>
    <w:rsid w:val="00220253"/>
    <w:rsid w:val="00246D91"/>
    <w:rsid w:val="002600BD"/>
    <w:rsid w:val="00265996"/>
    <w:rsid w:val="00266FC1"/>
    <w:rsid w:val="00277FA4"/>
    <w:rsid w:val="002A4D5A"/>
    <w:rsid w:val="002B3E9A"/>
    <w:rsid w:val="002C381D"/>
    <w:rsid w:val="002C3B50"/>
    <w:rsid w:val="002C4F0C"/>
    <w:rsid w:val="002C6197"/>
    <w:rsid w:val="003122BB"/>
    <w:rsid w:val="00316350"/>
    <w:rsid w:val="0033358D"/>
    <w:rsid w:val="00334B2C"/>
    <w:rsid w:val="00365EDA"/>
    <w:rsid w:val="003A049B"/>
    <w:rsid w:val="003D6A6C"/>
    <w:rsid w:val="003D7F4C"/>
    <w:rsid w:val="003E461D"/>
    <w:rsid w:val="0041057E"/>
    <w:rsid w:val="0042220D"/>
    <w:rsid w:val="00446784"/>
    <w:rsid w:val="004943A8"/>
    <w:rsid w:val="00495FF6"/>
    <w:rsid w:val="00496318"/>
    <w:rsid w:val="004B01EF"/>
    <w:rsid w:val="004B196C"/>
    <w:rsid w:val="004B5B42"/>
    <w:rsid w:val="004C1F53"/>
    <w:rsid w:val="004E1063"/>
    <w:rsid w:val="004E21B9"/>
    <w:rsid w:val="004F6803"/>
    <w:rsid w:val="00507DA5"/>
    <w:rsid w:val="00514F7E"/>
    <w:rsid w:val="00533D2C"/>
    <w:rsid w:val="00542032"/>
    <w:rsid w:val="00543058"/>
    <w:rsid w:val="00563477"/>
    <w:rsid w:val="00593BB0"/>
    <w:rsid w:val="005A53C0"/>
    <w:rsid w:val="005A631C"/>
    <w:rsid w:val="005C187B"/>
    <w:rsid w:val="005F7B22"/>
    <w:rsid w:val="00600225"/>
    <w:rsid w:val="006024F7"/>
    <w:rsid w:val="006168C0"/>
    <w:rsid w:val="00633DB8"/>
    <w:rsid w:val="00684F03"/>
    <w:rsid w:val="0069250E"/>
    <w:rsid w:val="006A50AB"/>
    <w:rsid w:val="006A7790"/>
    <w:rsid w:val="006C73A3"/>
    <w:rsid w:val="006D0E83"/>
    <w:rsid w:val="006D1A82"/>
    <w:rsid w:val="006D3B54"/>
    <w:rsid w:val="006D75A5"/>
    <w:rsid w:val="00752F5A"/>
    <w:rsid w:val="00775B85"/>
    <w:rsid w:val="007864F0"/>
    <w:rsid w:val="00790DDC"/>
    <w:rsid w:val="007B0169"/>
    <w:rsid w:val="007C2802"/>
    <w:rsid w:val="007D2396"/>
    <w:rsid w:val="007E617A"/>
    <w:rsid w:val="007F7225"/>
    <w:rsid w:val="0082150D"/>
    <w:rsid w:val="008473E9"/>
    <w:rsid w:val="0087753D"/>
    <w:rsid w:val="00882AF2"/>
    <w:rsid w:val="008917F3"/>
    <w:rsid w:val="00893C6E"/>
    <w:rsid w:val="008F3939"/>
    <w:rsid w:val="009379BD"/>
    <w:rsid w:val="00974AF9"/>
    <w:rsid w:val="00980FD5"/>
    <w:rsid w:val="00987D3A"/>
    <w:rsid w:val="00996926"/>
    <w:rsid w:val="009A2049"/>
    <w:rsid w:val="009A2173"/>
    <w:rsid w:val="009E5CA4"/>
    <w:rsid w:val="009F0A8D"/>
    <w:rsid w:val="009F5CEA"/>
    <w:rsid w:val="00A10E70"/>
    <w:rsid w:val="00A1561F"/>
    <w:rsid w:val="00A16453"/>
    <w:rsid w:val="00A16D43"/>
    <w:rsid w:val="00A47A87"/>
    <w:rsid w:val="00A6400D"/>
    <w:rsid w:val="00A708FD"/>
    <w:rsid w:val="00A717AD"/>
    <w:rsid w:val="00A775B9"/>
    <w:rsid w:val="00AA0693"/>
    <w:rsid w:val="00AD5A0A"/>
    <w:rsid w:val="00AD65EA"/>
    <w:rsid w:val="00AE1B32"/>
    <w:rsid w:val="00AE5C83"/>
    <w:rsid w:val="00B052CA"/>
    <w:rsid w:val="00B163E7"/>
    <w:rsid w:val="00B175F4"/>
    <w:rsid w:val="00B31A54"/>
    <w:rsid w:val="00B477E5"/>
    <w:rsid w:val="00B47DCB"/>
    <w:rsid w:val="00B9505B"/>
    <w:rsid w:val="00BD17E2"/>
    <w:rsid w:val="00BE6F48"/>
    <w:rsid w:val="00BE771A"/>
    <w:rsid w:val="00C14300"/>
    <w:rsid w:val="00C61777"/>
    <w:rsid w:val="00CA0B3A"/>
    <w:rsid w:val="00CA7133"/>
    <w:rsid w:val="00CB38C9"/>
    <w:rsid w:val="00D76BE7"/>
    <w:rsid w:val="00D842CE"/>
    <w:rsid w:val="00DA08C3"/>
    <w:rsid w:val="00DE3F2C"/>
    <w:rsid w:val="00DF7D0C"/>
    <w:rsid w:val="00E15555"/>
    <w:rsid w:val="00E51730"/>
    <w:rsid w:val="00E75D49"/>
    <w:rsid w:val="00E93817"/>
    <w:rsid w:val="00EB64A1"/>
    <w:rsid w:val="00EB7538"/>
    <w:rsid w:val="00EC0DBC"/>
    <w:rsid w:val="00EC396B"/>
    <w:rsid w:val="00EC4567"/>
    <w:rsid w:val="00ED4CBC"/>
    <w:rsid w:val="00F03191"/>
    <w:rsid w:val="00F16E28"/>
    <w:rsid w:val="00F47A7C"/>
    <w:rsid w:val="00F90B89"/>
    <w:rsid w:val="00F967D6"/>
    <w:rsid w:val="00FA39F0"/>
    <w:rsid w:val="00FB2507"/>
    <w:rsid w:val="00FE43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7B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F7B22"/>
  </w:style>
  <w:style w:type="paragraph" w:styleId="Rodap">
    <w:name w:val="footer"/>
    <w:basedOn w:val="Normal"/>
    <w:link w:val="RodapChar"/>
    <w:uiPriority w:val="99"/>
    <w:unhideWhenUsed/>
    <w:rsid w:val="005F7B22"/>
    <w:pPr>
      <w:tabs>
        <w:tab w:val="center" w:pos="4252"/>
        <w:tab w:val="right" w:pos="8504"/>
      </w:tabs>
      <w:spacing w:after="0" w:line="240" w:lineRule="auto"/>
    </w:pPr>
  </w:style>
  <w:style w:type="character" w:customStyle="1" w:styleId="RodapChar">
    <w:name w:val="Rodapé Char"/>
    <w:basedOn w:val="Fontepargpadro"/>
    <w:link w:val="Rodap"/>
    <w:uiPriority w:val="99"/>
    <w:rsid w:val="005F7B22"/>
  </w:style>
  <w:style w:type="paragraph" w:styleId="Textodebalo">
    <w:name w:val="Balloon Text"/>
    <w:basedOn w:val="Normal"/>
    <w:link w:val="TextodebaloChar"/>
    <w:uiPriority w:val="99"/>
    <w:semiHidden/>
    <w:unhideWhenUsed/>
    <w:rsid w:val="005F7B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7B22"/>
    <w:rPr>
      <w:rFonts w:ascii="Tahoma" w:hAnsi="Tahoma" w:cs="Tahoma"/>
      <w:sz w:val="16"/>
      <w:szCs w:val="16"/>
    </w:rPr>
  </w:style>
  <w:style w:type="paragraph" w:styleId="PargrafodaLista">
    <w:name w:val="List Paragraph"/>
    <w:basedOn w:val="Normal"/>
    <w:uiPriority w:val="34"/>
    <w:qFormat/>
    <w:rsid w:val="00061C74"/>
    <w:pPr>
      <w:ind w:left="720"/>
      <w:contextualSpacing/>
    </w:pPr>
  </w:style>
  <w:style w:type="table" w:styleId="Tabelacomgrade">
    <w:name w:val="Table Grid"/>
    <w:basedOn w:val="Tabelanormal"/>
    <w:uiPriority w:val="59"/>
    <w:rsid w:val="00EB7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035484"/>
    <w:rPr>
      <w:color w:val="0000FF" w:themeColor="hyperlink"/>
      <w:u w:val="single"/>
    </w:rPr>
  </w:style>
  <w:style w:type="character" w:styleId="Refdecomentrio">
    <w:name w:val="annotation reference"/>
    <w:basedOn w:val="Fontepargpadro"/>
    <w:uiPriority w:val="99"/>
    <w:semiHidden/>
    <w:unhideWhenUsed/>
    <w:rsid w:val="00B175F4"/>
    <w:rPr>
      <w:sz w:val="16"/>
      <w:szCs w:val="16"/>
    </w:rPr>
  </w:style>
  <w:style w:type="paragraph" w:styleId="Textodecomentrio">
    <w:name w:val="annotation text"/>
    <w:basedOn w:val="Normal"/>
    <w:link w:val="TextodecomentrioChar"/>
    <w:uiPriority w:val="99"/>
    <w:semiHidden/>
    <w:unhideWhenUsed/>
    <w:rsid w:val="00B175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175F4"/>
    <w:rPr>
      <w:sz w:val="20"/>
      <w:szCs w:val="20"/>
    </w:rPr>
  </w:style>
  <w:style w:type="paragraph" w:styleId="Assuntodocomentrio">
    <w:name w:val="annotation subject"/>
    <w:basedOn w:val="Textodecomentrio"/>
    <w:next w:val="Textodecomentrio"/>
    <w:link w:val="AssuntodocomentrioChar"/>
    <w:uiPriority w:val="99"/>
    <w:semiHidden/>
    <w:unhideWhenUsed/>
    <w:rsid w:val="00B175F4"/>
    <w:rPr>
      <w:b/>
      <w:bCs/>
    </w:rPr>
  </w:style>
  <w:style w:type="character" w:customStyle="1" w:styleId="AssuntodocomentrioChar">
    <w:name w:val="Assunto do comentário Char"/>
    <w:basedOn w:val="TextodecomentrioChar"/>
    <w:link w:val="Assuntodocomentrio"/>
    <w:uiPriority w:val="99"/>
    <w:semiHidden/>
    <w:rsid w:val="00B175F4"/>
    <w:rPr>
      <w:b/>
      <w:bCs/>
      <w:sz w:val="20"/>
      <w:szCs w:val="20"/>
    </w:rPr>
  </w:style>
  <w:style w:type="character" w:styleId="HiperlinkVisitado">
    <w:name w:val="FollowedHyperlink"/>
    <w:basedOn w:val="Fontepargpadro"/>
    <w:uiPriority w:val="99"/>
    <w:semiHidden/>
    <w:unhideWhenUsed/>
    <w:rsid w:val="00AE1B32"/>
    <w:rPr>
      <w:color w:val="800080" w:themeColor="followedHyperlink"/>
      <w:u w:val="single"/>
    </w:rPr>
  </w:style>
  <w:style w:type="paragraph" w:styleId="Reviso">
    <w:name w:val="Revision"/>
    <w:hidden/>
    <w:uiPriority w:val="99"/>
    <w:semiHidden/>
    <w:rsid w:val="00ED4C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7B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F7B22"/>
  </w:style>
  <w:style w:type="paragraph" w:styleId="Rodap">
    <w:name w:val="footer"/>
    <w:basedOn w:val="Normal"/>
    <w:link w:val="RodapChar"/>
    <w:uiPriority w:val="99"/>
    <w:unhideWhenUsed/>
    <w:rsid w:val="005F7B22"/>
    <w:pPr>
      <w:tabs>
        <w:tab w:val="center" w:pos="4252"/>
        <w:tab w:val="right" w:pos="8504"/>
      </w:tabs>
      <w:spacing w:after="0" w:line="240" w:lineRule="auto"/>
    </w:pPr>
  </w:style>
  <w:style w:type="character" w:customStyle="1" w:styleId="RodapChar">
    <w:name w:val="Rodapé Char"/>
    <w:basedOn w:val="Fontepargpadro"/>
    <w:link w:val="Rodap"/>
    <w:uiPriority w:val="99"/>
    <w:rsid w:val="005F7B22"/>
  </w:style>
  <w:style w:type="paragraph" w:styleId="Textodebalo">
    <w:name w:val="Balloon Text"/>
    <w:basedOn w:val="Normal"/>
    <w:link w:val="TextodebaloChar"/>
    <w:uiPriority w:val="99"/>
    <w:semiHidden/>
    <w:unhideWhenUsed/>
    <w:rsid w:val="005F7B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7B22"/>
    <w:rPr>
      <w:rFonts w:ascii="Tahoma" w:hAnsi="Tahoma" w:cs="Tahoma"/>
      <w:sz w:val="16"/>
      <w:szCs w:val="16"/>
    </w:rPr>
  </w:style>
  <w:style w:type="paragraph" w:styleId="PargrafodaLista">
    <w:name w:val="List Paragraph"/>
    <w:basedOn w:val="Normal"/>
    <w:uiPriority w:val="34"/>
    <w:qFormat/>
    <w:rsid w:val="00061C74"/>
    <w:pPr>
      <w:ind w:left="720"/>
      <w:contextualSpacing/>
    </w:pPr>
  </w:style>
  <w:style w:type="table" w:styleId="Tabelacomgrade">
    <w:name w:val="Table Grid"/>
    <w:basedOn w:val="Tabelanormal"/>
    <w:uiPriority w:val="59"/>
    <w:rsid w:val="00EB7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035484"/>
    <w:rPr>
      <w:color w:val="0000FF" w:themeColor="hyperlink"/>
      <w:u w:val="single"/>
    </w:rPr>
  </w:style>
  <w:style w:type="character" w:styleId="Refdecomentrio">
    <w:name w:val="annotation reference"/>
    <w:basedOn w:val="Fontepargpadro"/>
    <w:uiPriority w:val="99"/>
    <w:semiHidden/>
    <w:unhideWhenUsed/>
    <w:rsid w:val="00B175F4"/>
    <w:rPr>
      <w:sz w:val="16"/>
      <w:szCs w:val="16"/>
    </w:rPr>
  </w:style>
  <w:style w:type="paragraph" w:styleId="Textodecomentrio">
    <w:name w:val="annotation text"/>
    <w:basedOn w:val="Normal"/>
    <w:link w:val="TextodecomentrioChar"/>
    <w:uiPriority w:val="99"/>
    <w:semiHidden/>
    <w:unhideWhenUsed/>
    <w:rsid w:val="00B175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175F4"/>
    <w:rPr>
      <w:sz w:val="20"/>
      <w:szCs w:val="20"/>
    </w:rPr>
  </w:style>
  <w:style w:type="paragraph" w:styleId="Assuntodocomentrio">
    <w:name w:val="annotation subject"/>
    <w:basedOn w:val="Textodecomentrio"/>
    <w:next w:val="Textodecomentrio"/>
    <w:link w:val="AssuntodocomentrioChar"/>
    <w:uiPriority w:val="99"/>
    <w:semiHidden/>
    <w:unhideWhenUsed/>
    <w:rsid w:val="00B175F4"/>
    <w:rPr>
      <w:b/>
      <w:bCs/>
    </w:rPr>
  </w:style>
  <w:style w:type="character" w:customStyle="1" w:styleId="AssuntodocomentrioChar">
    <w:name w:val="Assunto do comentário Char"/>
    <w:basedOn w:val="TextodecomentrioChar"/>
    <w:link w:val="Assuntodocomentrio"/>
    <w:uiPriority w:val="99"/>
    <w:semiHidden/>
    <w:rsid w:val="00B175F4"/>
    <w:rPr>
      <w:b/>
      <w:bCs/>
      <w:sz w:val="20"/>
      <w:szCs w:val="20"/>
    </w:rPr>
  </w:style>
  <w:style w:type="character" w:styleId="HiperlinkVisitado">
    <w:name w:val="FollowedHyperlink"/>
    <w:basedOn w:val="Fontepargpadro"/>
    <w:uiPriority w:val="99"/>
    <w:semiHidden/>
    <w:unhideWhenUsed/>
    <w:rsid w:val="00AE1B32"/>
    <w:rPr>
      <w:color w:val="800080" w:themeColor="followedHyperlink"/>
      <w:u w:val="single"/>
    </w:rPr>
  </w:style>
  <w:style w:type="paragraph" w:styleId="Reviso">
    <w:name w:val="Revision"/>
    <w:hidden/>
    <w:uiPriority w:val="99"/>
    <w:semiHidden/>
    <w:rsid w:val="00ED4C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08121">
      <w:bodyDiv w:val="1"/>
      <w:marLeft w:val="0"/>
      <w:marRight w:val="0"/>
      <w:marTop w:val="0"/>
      <w:marBottom w:val="0"/>
      <w:divBdr>
        <w:top w:val="none" w:sz="0" w:space="0" w:color="auto"/>
        <w:left w:val="none" w:sz="0" w:space="0" w:color="auto"/>
        <w:bottom w:val="none" w:sz="0" w:space="0" w:color="auto"/>
        <w:right w:val="none" w:sz="0" w:space="0" w:color="auto"/>
      </w:divBdr>
    </w:div>
    <w:div w:id="443621853">
      <w:bodyDiv w:val="1"/>
      <w:marLeft w:val="0"/>
      <w:marRight w:val="0"/>
      <w:marTop w:val="0"/>
      <w:marBottom w:val="0"/>
      <w:divBdr>
        <w:top w:val="none" w:sz="0" w:space="0" w:color="auto"/>
        <w:left w:val="none" w:sz="0" w:space="0" w:color="auto"/>
        <w:bottom w:val="none" w:sz="0" w:space="0" w:color="auto"/>
        <w:right w:val="none" w:sz="0" w:space="0" w:color="auto"/>
      </w:divBdr>
    </w:div>
    <w:div w:id="707487379">
      <w:bodyDiv w:val="1"/>
      <w:marLeft w:val="0"/>
      <w:marRight w:val="0"/>
      <w:marTop w:val="0"/>
      <w:marBottom w:val="0"/>
      <w:divBdr>
        <w:top w:val="none" w:sz="0" w:space="0" w:color="auto"/>
        <w:left w:val="none" w:sz="0" w:space="0" w:color="auto"/>
        <w:bottom w:val="none" w:sz="0" w:space="0" w:color="auto"/>
        <w:right w:val="none" w:sz="0" w:space="0" w:color="auto"/>
      </w:divBdr>
    </w:div>
    <w:div w:id="800658818">
      <w:bodyDiv w:val="1"/>
      <w:marLeft w:val="0"/>
      <w:marRight w:val="0"/>
      <w:marTop w:val="0"/>
      <w:marBottom w:val="0"/>
      <w:divBdr>
        <w:top w:val="none" w:sz="0" w:space="0" w:color="auto"/>
        <w:left w:val="none" w:sz="0" w:space="0" w:color="auto"/>
        <w:bottom w:val="none" w:sz="0" w:space="0" w:color="auto"/>
        <w:right w:val="none" w:sz="0" w:space="0" w:color="auto"/>
      </w:divBdr>
    </w:div>
    <w:div w:id="976759149">
      <w:bodyDiv w:val="1"/>
      <w:marLeft w:val="0"/>
      <w:marRight w:val="0"/>
      <w:marTop w:val="0"/>
      <w:marBottom w:val="0"/>
      <w:divBdr>
        <w:top w:val="none" w:sz="0" w:space="0" w:color="auto"/>
        <w:left w:val="none" w:sz="0" w:space="0" w:color="auto"/>
        <w:bottom w:val="none" w:sz="0" w:space="0" w:color="auto"/>
        <w:right w:val="none" w:sz="0" w:space="0" w:color="auto"/>
      </w:divBdr>
    </w:div>
    <w:div w:id="981084976">
      <w:bodyDiv w:val="1"/>
      <w:marLeft w:val="0"/>
      <w:marRight w:val="0"/>
      <w:marTop w:val="0"/>
      <w:marBottom w:val="0"/>
      <w:divBdr>
        <w:top w:val="none" w:sz="0" w:space="0" w:color="auto"/>
        <w:left w:val="none" w:sz="0" w:space="0" w:color="auto"/>
        <w:bottom w:val="none" w:sz="0" w:space="0" w:color="auto"/>
        <w:right w:val="none" w:sz="0" w:space="0" w:color="auto"/>
      </w:divBdr>
    </w:div>
    <w:div w:id="1479497852">
      <w:bodyDiv w:val="1"/>
      <w:marLeft w:val="0"/>
      <w:marRight w:val="0"/>
      <w:marTop w:val="0"/>
      <w:marBottom w:val="0"/>
      <w:divBdr>
        <w:top w:val="none" w:sz="0" w:space="0" w:color="auto"/>
        <w:left w:val="none" w:sz="0" w:space="0" w:color="auto"/>
        <w:bottom w:val="none" w:sz="0" w:space="0" w:color="auto"/>
        <w:right w:val="none" w:sz="0" w:space="0" w:color="auto"/>
      </w:divBdr>
    </w:div>
    <w:div w:id="1850101399">
      <w:bodyDiv w:val="1"/>
      <w:marLeft w:val="0"/>
      <w:marRight w:val="0"/>
      <w:marTop w:val="0"/>
      <w:marBottom w:val="0"/>
      <w:divBdr>
        <w:top w:val="none" w:sz="0" w:space="0" w:color="auto"/>
        <w:left w:val="none" w:sz="0" w:space="0" w:color="auto"/>
        <w:bottom w:val="none" w:sz="0" w:space="0" w:color="auto"/>
        <w:right w:val="none" w:sz="0" w:space="0" w:color="auto"/>
      </w:divBdr>
    </w:div>
    <w:div w:id="208129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dos.prefeitura.sp.gov.br/dataset/dados-do-sp156" TargetMode="External"/><Relationship Id="rId5" Type="http://schemas.openxmlformats.org/officeDocument/2006/relationships/settings" Target="settings.xml"/><Relationship Id="rId10" Type="http://schemas.openxmlformats.org/officeDocument/2006/relationships/hyperlink" Target="http://dados.prefeitura.sp.gov.br/dataset/dados-do-sp156/resource/c439343b-6e2e-4cc5-84fe-aba0e54688a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CD6F8-363A-4707-8CFD-A65E2CA43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917</Words>
  <Characters>4956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Venijio Maggion</dc:creator>
  <cp:lastModifiedBy>PMSP</cp:lastModifiedBy>
  <cp:revision>6</cp:revision>
  <cp:lastPrinted>2018-02-09T17:05:00Z</cp:lastPrinted>
  <dcterms:created xsi:type="dcterms:W3CDTF">2018-07-05T18:01:00Z</dcterms:created>
  <dcterms:modified xsi:type="dcterms:W3CDTF">2018-07-18T19:02:00Z</dcterms:modified>
</cp:coreProperties>
</file>